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8972D" w14:textId="77777777" w:rsidR="00174410" w:rsidRDefault="00174410" w:rsidP="00174410">
      <w:pPr>
        <w:rPr>
          <w:color w:val="0070C0"/>
          <w:lang w:val="es-MX" w:eastAsia="ja-JP"/>
        </w:rPr>
      </w:pPr>
      <w:r w:rsidRPr="00BE6FBC">
        <w:rPr>
          <w:color w:val="0070C0"/>
          <w:lang w:val="es-MX"/>
        </w:rPr>
        <w:t>1 Registro de proyectos</w:t>
      </w:r>
    </w:p>
    <w:p w14:paraId="158C4DF3" w14:textId="77777777" w:rsidR="00174410" w:rsidRDefault="00174410" w:rsidP="00174410">
      <w:pPr>
        <w:jc w:val="both"/>
        <w:rPr>
          <w:lang w:val="es-MX"/>
        </w:rPr>
      </w:pPr>
      <w:r w:rsidRPr="00BE6FBC">
        <w:rPr>
          <w:lang w:val="es-MX"/>
        </w:rPr>
        <w:t>El responsable accederá a su cuenta en el sistema. Una vez dentro y en el área adecuada para agregar proyectos, podrá solicitar la inclusión de uno nuevo</w:t>
      </w:r>
      <w:r>
        <w:rPr>
          <w:lang w:val="es-MX"/>
        </w:rPr>
        <w:t>,</w:t>
      </w:r>
      <w:r w:rsidRPr="00BE6FBC">
        <w:rPr>
          <w:lang w:val="es-MX"/>
        </w:rPr>
        <w:t xml:space="preserve"> el cual será considerado y validado para que los alumnos cumplan su Servicio Social. Agregando </w:t>
      </w:r>
      <w:commentRangeStart w:id="0"/>
      <w:r w:rsidRPr="00BE6FBC">
        <w:rPr>
          <w:lang w:val="es-MX"/>
        </w:rPr>
        <w:t>título</w:t>
      </w:r>
      <w:r>
        <w:rPr>
          <w:lang w:val="es-MX"/>
        </w:rPr>
        <w:t xml:space="preserve"> del proyecto</w:t>
      </w:r>
      <w:r w:rsidRPr="00BE6FBC">
        <w:rPr>
          <w:lang w:val="es-MX"/>
        </w:rPr>
        <w:t xml:space="preserve">, </w:t>
      </w:r>
      <w:commentRangeEnd w:id="0"/>
      <w:r>
        <w:rPr>
          <w:rStyle w:val="Refdecomentario"/>
        </w:rPr>
        <w:commentReference w:id="0"/>
      </w:r>
      <w:commentRangeStart w:id="1"/>
      <w:r w:rsidRPr="00BE6FBC">
        <w:rPr>
          <w:lang w:val="es-MX"/>
        </w:rPr>
        <w:t>nombre</w:t>
      </w:r>
      <w:commentRangeEnd w:id="1"/>
      <w:r>
        <w:rPr>
          <w:lang w:val="es-MX"/>
        </w:rPr>
        <w:t xml:space="preserve"> del proyecto</w:t>
      </w:r>
      <w:r>
        <w:rPr>
          <w:rStyle w:val="Refdecomentario"/>
        </w:rPr>
        <w:commentReference w:id="1"/>
      </w:r>
      <w:r w:rsidRPr="00BE6FBC">
        <w:rPr>
          <w:lang w:val="es-MX"/>
        </w:rPr>
        <w:t xml:space="preserve">, descripción </w:t>
      </w:r>
      <w:commentRangeStart w:id="2"/>
      <w:r w:rsidRPr="00BE6FBC">
        <w:rPr>
          <w:lang w:val="es-MX"/>
        </w:rPr>
        <w:t>e</w:t>
      </w:r>
      <w:commentRangeEnd w:id="2"/>
      <w:r>
        <w:rPr>
          <w:rStyle w:val="Refdecomentario"/>
        </w:rPr>
        <w:commentReference w:id="2"/>
      </w:r>
      <w:r w:rsidRPr="00BE6FBC">
        <w:rPr>
          <w:lang w:val="es-MX"/>
        </w:rPr>
        <w:t xml:space="preserve"> información </w:t>
      </w:r>
      <w:r>
        <w:rPr>
          <w:lang w:val="es-MX"/>
        </w:rPr>
        <w:t xml:space="preserve"> sobre el mismo</w:t>
      </w:r>
      <w:r w:rsidRPr="00BE6FBC">
        <w:rPr>
          <w:lang w:val="es-MX"/>
        </w:rPr>
        <w:t xml:space="preserve">, el sistema permitirá guardarlos y dejarlos en espera para posteriormente, ser relacionado con </w:t>
      </w:r>
      <w:r>
        <w:rPr>
          <w:lang w:val="es-MX"/>
        </w:rPr>
        <w:t>los alumnos asignados como servicio social</w:t>
      </w:r>
      <w:r w:rsidRPr="00BE6FBC">
        <w:rPr>
          <w:lang w:val="es-MX"/>
        </w:rPr>
        <w:t>.</w:t>
      </w:r>
    </w:p>
    <w:p w14:paraId="42972A62" w14:textId="77777777" w:rsidR="00174410" w:rsidRPr="00BE6FBC" w:rsidRDefault="00174410" w:rsidP="00174410">
      <w:pPr>
        <w:jc w:val="both"/>
        <w:rPr>
          <w:color w:val="0070C0"/>
          <w:lang w:val="es-MX"/>
        </w:rPr>
      </w:pPr>
    </w:p>
    <w:p w14:paraId="3C41D9E7" w14:textId="77777777" w:rsidR="00174410" w:rsidRPr="004A4A85" w:rsidRDefault="00174410" w:rsidP="00174410">
      <w:pPr>
        <w:rPr>
          <w:color w:val="0070C0"/>
          <w:lang w:val="es-MX"/>
        </w:rPr>
      </w:pPr>
      <w:r w:rsidRPr="004A4A85">
        <w:rPr>
          <w:color w:val="0070C0"/>
          <w:lang w:val="es-MX"/>
        </w:rPr>
        <w:t>2 Registro de asistencia y actividades</w:t>
      </w:r>
    </w:p>
    <w:p w14:paraId="455146C3" w14:textId="77777777" w:rsidR="00174410" w:rsidRDefault="00174410" w:rsidP="00174410">
      <w:pPr>
        <w:jc w:val="both"/>
        <w:rPr>
          <w:lang w:val="es-MX"/>
        </w:rPr>
      </w:pPr>
      <w:r w:rsidRPr="00BE6FBC">
        <w:rPr>
          <w:lang w:val="es-MX"/>
        </w:rPr>
        <w:t>El alumno Ingresa al sistema con su matrícula y contraseña correspondientes, esto lo habilitar</w:t>
      </w:r>
      <w:r>
        <w:rPr>
          <w:lang w:val="es-MX"/>
        </w:rPr>
        <w:t>á</w:t>
      </w:r>
      <w:r w:rsidRPr="00BE6FBC">
        <w:rPr>
          <w:lang w:val="es-MX"/>
        </w:rPr>
        <w:t xml:space="preserve"> para registrar su entrada según la hora marcada en el reloj del sistema, posterior a esto, le dará la  posibilidad de agregar qu</w:t>
      </w:r>
      <w:r>
        <w:rPr>
          <w:lang w:val="es-MX"/>
        </w:rPr>
        <w:t>é</w:t>
      </w:r>
      <w:r w:rsidRPr="00BE6FBC">
        <w:rPr>
          <w:lang w:val="es-MX"/>
        </w:rPr>
        <w:t xml:space="preserve"> actividades realizó durante su jornada, sólo una vez rellenado el espacio correspondiente, el botón de registrar salida estará disponible. Al hacer clic en él, el sistema guardará en el registro del alumno las horas realizadas durante el día así como las actividades </w:t>
      </w:r>
      <w:commentRangeStart w:id="3"/>
      <w:r w:rsidRPr="00BE6FBC">
        <w:rPr>
          <w:lang w:val="es-MX"/>
        </w:rPr>
        <w:t>cumplidas</w:t>
      </w:r>
      <w:commentRangeEnd w:id="3"/>
      <w:r>
        <w:rPr>
          <w:rStyle w:val="Refdecomentario"/>
        </w:rPr>
        <w:commentReference w:id="3"/>
      </w:r>
      <w:r w:rsidRPr="00BE6FBC">
        <w:rPr>
          <w:lang w:val="es-MX"/>
        </w:rPr>
        <w:t xml:space="preserve">. </w:t>
      </w:r>
    </w:p>
    <w:p w14:paraId="549CF58B" w14:textId="77777777" w:rsidR="00035B62" w:rsidRPr="00BE6FBC" w:rsidRDefault="00035B62" w:rsidP="0043207D">
      <w:pPr>
        <w:jc w:val="both"/>
        <w:rPr>
          <w:lang w:val="es-MX"/>
        </w:rPr>
      </w:pPr>
    </w:p>
    <w:p w14:paraId="2484C059" w14:textId="77777777" w:rsidR="0043207D" w:rsidRPr="00BE6FBC" w:rsidRDefault="0043207D" w:rsidP="0043207D">
      <w:pPr>
        <w:rPr>
          <w:color w:val="0070C0"/>
          <w:lang w:val="es-MX"/>
        </w:rPr>
      </w:pPr>
      <w:r w:rsidRPr="00BE6FBC">
        <w:rPr>
          <w:color w:val="0070C0"/>
          <w:lang w:val="es-MX"/>
        </w:rPr>
        <w:t>3 Registro de estudiantes de servicio social</w:t>
      </w:r>
    </w:p>
    <w:p w14:paraId="2D28C010" w14:textId="7A81DE59" w:rsidR="00174410" w:rsidRDefault="00174410" w:rsidP="00174410">
      <w:pPr>
        <w:rPr>
          <w:lang w:val="es-MX"/>
        </w:rPr>
      </w:pPr>
      <w:r w:rsidRPr="00BE6FBC">
        <w:rPr>
          <w:lang w:val="es-MX"/>
        </w:rPr>
        <w:t>Para registrar</w:t>
      </w:r>
      <w:r>
        <w:rPr>
          <w:lang w:val="es-MX"/>
        </w:rPr>
        <w:t xml:space="preserve"> a cada alumno</w:t>
      </w:r>
      <w:r w:rsidRPr="00BE6FBC">
        <w:rPr>
          <w:lang w:val="es-MX"/>
        </w:rPr>
        <w:t xml:space="preserve">, </w:t>
      </w:r>
      <w:r>
        <w:rPr>
          <w:lang w:val="es-MX"/>
        </w:rPr>
        <w:t xml:space="preserve"> el coordinador accederá</w:t>
      </w:r>
      <w:r w:rsidRPr="00BE6FBC">
        <w:rPr>
          <w:lang w:val="es-MX"/>
        </w:rPr>
        <w:t xml:space="preserve"> al portal con su </w:t>
      </w:r>
      <w:r>
        <w:rPr>
          <w:lang w:val="es-MX"/>
        </w:rPr>
        <w:t>cuenta. I</w:t>
      </w:r>
      <w:r w:rsidRPr="00BE6FBC">
        <w:rPr>
          <w:lang w:val="es-MX"/>
        </w:rPr>
        <w:t>ngresando al menú correspondiente, verá en pantalla una serie de campos</w:t>
      </w:r>
      <w:r>
        <w:rPr>
          <w:lang w:val="es-MX"/>
        </w:rPr>
        <w:t>,</w:t>
      </w:r>
      <w:r w:rsidRPr="00BE6FBC">
        <w:rPr>
          <w:lang w:val="es-MX"/>
        </w:rPr>
        <w:t xml:space="preserve"> los cuales deberán rellenar adecuadamente.</w:t>
      </w:r>
      <w:r>
        <w:rPr>
          <w:lang w:val="es-MX"/>
        </w:rPr>
        <w:t xml:space="preserve"> Ingresará </w:t>
      </w:r>
      <w:r w:rsidRPr="00174410">
        <w:rPr>
          <w:lang w:val="es-MX"/>
        </w:rPr>
        <w:t>sus datos personales tales como nombre(s), apellido paterno y materno, también su carrera, matrícula, generación, sistema y región. Después se le relacionará con una dependencia y un responsable</w:t>
      </w:r>
      <w:r>
        <w:rPr>
          <w:lang w:val="es-MX"/>
        </w:rPr>
        <w:t>. Concluido lo anterior, podrá guardar los datos.</w:t>
      </w:r>
    </w:p>
    <w:p w14:paraId="56E3C177" w14:textId="77777777" w:rsidR="00174410" w:rsidRDefault="00174410" w:rsidP="00174410">
      <w:pPr>
        <w:rPr>
          <w:lang w:val="es-MX"/>
        </w:rPr>
      </w:pPr>
    </w:p>
    <w:p w14:paraId="3F0E9A94" w14:textId="4E92EA39" w:rsidR="0043207D" w:rsidRPr="00BE6FBC" w:rsidRDefault="0043207D" w:rsidP="0043207D">
      <w:pPr>
        <w:rPr>
          <w:color w:val="0070C0"/>
          <w:lang w:val="es-MX"/>
        </w:rPr>
      </w:pPr>
      <w:r w:rsidRPr="00BE6FBC">
        <w:rPr>
          <w:color w:val="0070C0"/>
          <w:lang w:val="es-MX"/>
        </w:rPr>
        <w:t>4 Registro de horario</w:t>
      </w:r>
    </w:p>
    <w:p w14:paraId="633C00A7" w14:textId="2DDFEEF8" w:rsidR="00174410" w:rsidRDefault="008478FC" w:rsidP="0043207D">
      <w:pPr>
        <w:jc w:val="both"/>
        <w:rPr>
          <w:lang w:val="es-MX"/>
        </w:rPr>
      </w:pPr>
      <w:r>
        <w:rPr>
          <w:lang w:val="es-MX"/>
        </w:rPr>
        <w:t>Una vez inscrito el alumno y e</w:t>
      </w:r>
      <w:r w:rsidR="00624A34">
        <w:rPr>
          <w:lang w:val="es-MX"/>
        </w:rPr>
        <w:t xml:space="preserve">stando </w:t>
      </w:r>
      <w:r w:rsidR="00624A34" w:rsidRPr="00BE6FBC">
        <w:rPr>
          <w:lang w:val="es-MX"/>
        </w:rPr>
        <w:t>dentro</w:t>
      </w:r>
      <w:r w:rsidR="00624A34">
        <w:rPr>
          <w:lang w:val="es-MX"/>
        </w:rPr>
        <w:t xml:space="preserve"> de la sección adecuada</w:t>
      </w:r>
      <w:r>
        <w:rPr>
          <w:lang w:val="es-MX"/>
        </w:rPr>
        <w:t>, el alumno hallará una tabla</w:t>
      </w:r>
      <w:r w:rsidR="00624A34" w:rsidRPr="00BE6FBC">
        <w:rPr>
          <w:lang w:val="es-MX"/>
        </w:rPr>
        <w:t xml:space="preserve"> con horas de toda la semana </w:t>
      </w:r>
      <w:r>
        <w:rPr>
          <w:lang w:val="es-MX"/>
        </w:rPr>
        <w:t xml:space="preserve">laboral </w:t>
      </w:r>
      <w:r w:rsidR="00624A34" w:rsidRPr="00BE6FBC">
        <w:rPr>
          <w:lang w:val="es-MX"/>
        </w:rPr>
        <w:t xml:space="preserve">en la cual deberá </w:t>
      </w:r>
      <w:r w:rsidR="00624A34">
        <w:rPr>
          <w:lang w:val="es-MX"/>
        </w:rPr>
        <w:t>seleccionar</w:t>
      </w:r>
      <w:commentRangeStart w:id="4"/>
      <w:r w:rsidR="00624A34" w:rsidRPr="00BE6FBC">
        <w:rPr>
          <w:lang w:val="es-MX"/>
        </w:rPr>
        <w:t xml:space="preserve"> </w:t>
      </w:r>
      <w:commentRangeEnd w:id="4"/>
      <w:r w:rsidR="00624A34">
        <w:rPr>
          <w:rStyle w:val="Refdecomentario"/>
        </w:rPr>
        <w:commentReference w:id="4"/>
      </w:r>
      <w:r>
        <w:rPr>
          <w:lang w:val="es-MX"/>
        </w:rPr>
        <w:t>el horario</w:t>
      </w:r>
      <w:r w:rsidR="00624A34" w:rsidRPr="00BE6FBC">
        <w:rPr>
          <w:lang w:val="es-MX"/>
        </w:rPr>
        <w:t xml:space="preserve"> </w:t>
      </w:r>
      <w:r w:rsidR="00624A34">
        <w:rPr>
          <w:lang w:val="es-MX"/>
        </w:rPr>
        <w:t xml:space="preserve">para realizar el Servicio Social, una </w:t>
      </w:r>
      <w:r>
        <w:rPr>
          <w:lang w:val="es-MX"/>
        </w:rPr>
        <w:t>vez cubiertos los campos necesarios,</w:t>
      </w:r>
      <w:bookmarkStart w:id="5" w:name="_GoBack"/>
      <w:bookmarkEnd w:id="5"/>
      <w:r w:rsidR="00624A34">
        <w:rPr>
          <w:lang w:val="es-MX"/>
        </w:rPr>
        <w:t xml:space="preserve"> podrá guardar los cambios para hacerlos vigentes.</w:t>
      </w:r>
    </w:p>
    <w:p w14:paraId="6A2DD387" w14:textId="77777777" w:rsidR="00624A34" w:rsidRPr="00BE6FBC" w:rsidRDefault="00624A34" w:rsidP="0043207D">
      <w:pPr>
        <w:jc w:val="both"/>
        <w:rPr>
          <w:lang w:val="es-MX"/>
        </w:rPr>
      </w:pPr>
    </w:p>
    <w:p w14:paraId="599206AB" w14:textId="77777777" w:rsidR="0043207D" w:rsidRPr="00BE6FBC" w:rsidRDefault="0043207D" w:rsidP="0043207D">
      <w:pPr>
        <w:rPr>
          <w:color w:val="0070C0"/>
          <w:lang w:val="es-MX"/>
        </w:rPr>
      </w:pPr>
      <w:r w:rsidRPr="00BE6FBC">
        <w:rPr>
          <w:color w:val="0070C0"/>
          <w:lang w:val="es-MX"/>
        </w:rPr>
        <w:t>5 Registro de responsables</w:t>
      </w:r>
    </w:p>
    <w:p w14:paraId="5216C362" w14:textId="77777777" w:rsidR="0043207D" w:rsidRDefault="00BE6FBC" w:rsidP="0043207D">
      <w:pPr>
        <w:jc w:val="both"/>
        <w:rPr>
          <w:lang w:val="es-MX"/>
        </w:rPr>
      </w:pPr>
      <w:r>
        <w:rPr>
          <w:lang w:val="es-MX"/>
        </w:rPr>
        <w:t>La persona de la dependencia que quiera actuar como responsable deberá registrarse en el sistema con todos sus datos correspondientes.</w:t>
      </w:r>
      <w:r w:rsidR="0043207D" w:rsidRPr="00BE6FBC">
        <w:rPr>
          <w:lang w:val="es-MX"/>
        </w:rPr>
        <w:t xml:space="preserve"> Los responsables considerados como aptos podrán ser anexados al sistema</w:t>
      </w:r>
      <w:r w:rsidR="00C80D1E">
        <w:rPr>
          <w:lang w:val="es-MX"/>
        </w:rPr>
        <w:t>.</w:t>
      </w:r>
    </w:p>
    <w:p w14:paraId="0FF1FE7B" w14:textId="77777777" w:rsidR="00174410" w:rsidRPr="00BE6FBC" w:rsidRDefault="00174410" w:rsidP="0043207D">
      <w:pPr>
        <w:jc w:val="both"/>
        <w:rPr>
          <w:color w:val="0070C0"/>
          <w:lang w:val="es-MX"/>
        </w:rPr>
      </w:pPr>
    </w:p>
    <w:p w14:paraId="4E526AB5" w14:textId="77777777" w:rsidR="0043207D" w:rsidRPr="00BE6FBC" w:rsidRDefault="0043207D" w:rsidP="0043207D">
      <w:pPr>
        <w:rPr>
          <w:color w:val="0070C0"/>
          <w:lang w:val="es-MX"/>
        </w:rPr>
      </w:pPr>
      <w:r w:rsidRPr="00BE6FBC">
        <w:rPr>
          <w:color w:val="0070C0"/>
          <w:lang w:val="es-MX"/>
        </w:rPr>
        <w:t>6 Generar Reporte mensual</w:t>
      </w:r>
    </w:p>
    <w:p w14:paraId="070F6AAE" w14:textId="77777777" w:rsidR="00CA36E7" w:rsidRPr="00BE6FBC" w:rsidRDefault="00CA36E7" w:rsidP="00CA36E7">
      <w:pPr>
        <w:jc w:val="both"/>
        <w:rPr>
          <w:lang w:val="es-MX"/>
        </w:rPr>
      </w:pPr>
      <w:r w:rsidRPr="00BE6FBC">
        <w:rPr>
          <w:lang w:val="es-MX"/>
        </w:rPr>
        <w:t xml:space="preserve">A partir del primer día de cada mes y hasta el 5to, el alumno tendrá la posibilidad de generar un reporte al iniciar sesión. Yendo a la sección correspondiente, el alumno podrá elegir </w:t>
      </w:r>
      <w:r>
        <w:rPr>
          <w:lang w:val="es-MX"/>
        </w:rPr>
        <w:t>los meses</w:t>
      </w:r>
      <w:r w:rsidRPr="00BE6FBC">
        <w:rPr>
          <w:lang w:val="es-MX"/>
        </w:rPr>
        <w:t xml:space="preserve"> de l</w:t>
      </w:r>
      <w:r>
        <w:rPr>
          <w:lang w:val="es-MX"/>
        </w:rPr>
        <w:t>os</w:t>
      </w:r>
      <w:r w:rsidRPr="00BE6FBC">
        <w:rPr>
          <w:lang w:val="es-MX"/>
        </w:rPr>
        <w:t xml:space="preserve"> cual quiere generar un reporte</w:t>
      </w:r>
      <w:r>
        <w:rPr>
          <w:lang w:val="es-MX"/>
        </w:rPr>
        <w:t>,</w:t>
      </w:r>
      <w:r w:rsidRPr="00BE6FBC">
        <w:rPr>
          <w:lang w:val="es-MX"/>
        </w:rPr>
        <w:t xml:space="preserve"> el cual será </w:t>
      </w:r>
      <w:r>
        <w:rPr>
          <w:lang w:val="es-MX"/>
        </w:rPr>
        <w:t>generado</w:t>
      </w:r>
      <w:r w:rsidRPr="00BE6FBC">
        <w:rPr>
          <w:lang w:val="es-MX"/>
        </w:rPr>
        <w:t xml:space="preserve"> con su información de entrada, salida y actividades realizadas en ese </w:t>
      </w:r>
      <w:r>
        <w:rPr>
          <w:lang w:val="es-MX"/>
        </w:rPr>
        <w:t>período</w:t>
      </w:r>
      <w:r w:rsidRPr="00BE6FBC">
        <w:rPr>
          <w:lang w:val="es-MX"/>
        </w:rPr>
        <w:t>, una vez seleccionad</w:t>
      </w:r>
      <w:r>
        <w:rPr>
          <w:lang w:val="es-MX"/>
        </w:rPr>
        <w:t xml:space="preserve">o ese intervalo, </w:t>
      </w:r>
      <w:r w:rsidRPr="00BE6FBC">
        <w:rPr>
          <w:lang w:val="es-MX"/>
        </w:rPr>
        <w:t>verá una vista previa del documento final</w:t>
      </w:r>
      <w:r>
        <w:rPr>
          <w:lang w:val="es-MX"/>
        </w:rPr>
        <w:t>. A</w:t>
      </w:r>
      <w:r w:rsidRPr="00BE6FBC">
        <w:rPr>
          <w:lang w:val="es-MX"/>
        </w:rPr>
        <w:t xml:space="preserve"> partir de esta pantalla</w:t>
      </w:r>
      <w:r>
        <w:rPr>
          <w:lang w:val="es-MX"/>
        </w:rPr>
        <w:t>,</w:t>
      </w:r>
      <w:r w:rsidRPr="00BE6FBC">
        <w:rPr>
          <w:lang w:val="es-MX"/>
        </w:rPr>
        <w:t xml:space="preserve"> podrá elegir regresar y cambiar la fecha o continuar e imprimir el documento para realizar la entrega del </w:t>
      </w:r>
      <w:commentRangeStart w:id="6"/>
      <w:r w:rsidRPr="00BE6FBC">
        <w:rPr>
          <w:lang w:val="es-MX"/>
        </w:rPr>
        <w:t>mismo</w:t>
      </w:r>
      <w:commentRangeEnd w:id="6"/>
      <w:r>
        <w:rPr>
          <w:rStyle w:val="Refdecomentario"/>
        </w:rPr>
        <w:commentReference w:id="6"/>
      </w:r>
      <w:r w:rsidRPr="00BE6FBC">
        <w:rPr>
          <w:lang w:val="es-MX"/>
        </w:rPr>
        <w:t>.</w:t>
      </w:r>
    </w:p>
    <w:p w14:paraId="52B35D9E" w14:textId="77777777" w:rsidR="0043207D" w:rsidRDefault="0043207D">
      <w:pPr>
        <w:suppressAutoHyphens w:val="0"/>
        <w:spacing w:after="200" w:line="276" w:lineRule="auto"/>
        <w:rPr>
          <w:b/>
          <w:lang w:val="es-MX"/>
        </w:rPr>
      </w:pPr>
      <w:r>
        <w:rPr>
          <w:b/>
          <w:lang w:val="es-MX"/>
        </w:rPr>
        <w:br w:type="page"/>
      </w:r>
    </w:p>
    <w:p w14:paraId="461B5196" w14:textId="77777777" w:rsidR="0043207D" w:rsidRPr="003B447B" w:rsidRDefault="0043207D">
      <w:pPr>
        <w:rPr>
          <w:b/>
          <w:lang w:val="es-MX"/>
        </w:rPr>
      </w:pPr>
    </w:p>
    <w:tbl>
      <w:tblPr>
        <w:tblW w:w="4923" w:type="pct"/>
        <w:tblLook w:val="04A0" w:firstRow="1" w:lastRow="0" w:firstColumn="1" w:lastColumn="0" w:noHBand="0" w:noVBand="1"/>
      </w:tblPr>
      <w:tblGrid>
        <w:gridCol w:w="2730"/>
        <w:gridCol w:w="5952"/>
      </w:tblGrid>
      <w:tr w:rsidR="00035976" w:rsidRPr="005B6FE0" w14:paraId="450A1871"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2115C382" w14:textId="77777777" w:rsidR="00035976" w:rsidRPr="00731113" w:rsidRDefault="00035976" w:rsidP="00116B6D">
            <w:pPr>
              <w:rPr>
                <w:rFonts w:cs="Arial"/>
                <w:b/>
                <w:lang w:val="es-ES"/>
              </w:rPr>
            </w:pPr>
            <w:r w:rsidRPr="00731113">
              <w:rPr>
                <w:rFonts w:cs="Arial"/>
                <w:b/>
                <w:lang w:val="es-ES"/>
              </w:rPr>
              <w:t>ID:</w:t>
            </w:r>
          </w:p>
        </w:tc>
        <w:tc>
          <w:tcPr>
            <w:tcW w:w="3428" w:type="pct"/>
            <w:tcBorders>
              <w:top w:val="single" w:sz="4" w:space="0" w:color="000000"/>
              <w:left w:val="single" w:sz="4" w:space="0" w:color="000000"/>
              <w:bottom w:val="single" w:sz="4" w:space="0" w:color="000000"/>
              <w:right w:val="single" w:sz="8" w:space="0" w:color="000000"/>
            </w:tcBorders>
          </w:tcPr>
          <w:p w14:paraId="5AFA07CD" w14:textId="77777777" w:rsidR="00035976" w:rsidRPr="005B6FE0" w:rsidRDefault="0039086A" w:rsidP="0039086A">
            <w:pPr>
              <w:rPr>
                <w:rFonts w:cs="Arial"/>
                <w:lang w:val="es-ES"/>
              </w:rPr>
            </w:pPr>
            <w:r>
              <w:rPr>
                <w:rFonts w:cs="Arial"/>
                <w:lang w:val="es-ES"/>
              </w:rPr>
              <w:t xml:space="preserve">RF02 </w:t>
            </w:r>
          </w:p>
        </w:tc>
      </w:tr>
      <w:tr w:rsidR="00035976" w:rsidRPr="008478FC" w14:paraId="28D5F0FC"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2F588024" w14:textId="77777777" w:rsidR="00035976" w:rsidRPr="00731113" w:rsidRDefault="00035976" w:rsidP="00116B6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7138BDCA" w14:textId="77777777" w:rsidR="00035976" w:rsidRPr="00731113" w:rsidRDefault="0039086A" w:rsidP="00116B6D">
            <w:pPr>
              <w:rPr>
                <w:rFonts w:cs="Arial"/>
                <w:lang w:val="es-ES"/>
              </w:rPr>
            </w:pPr>
            <w:r w:rsidRPr="0039086A">
              <w:rPr>
                <w:rFonts w:cs="Arial"/>
                <w:lang w:val="es-ES"/>
              </w:rPr>
              <w:t>Registro de asistencia y actividades</w:t>
            </w:r>
          </w:p>
        </w:tc>
      </w:tr>
      <w:tr w:rsidR="00035976" w:rsidRPr="000C2FBE" w14:paraId="0F21AD2C"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328ABE1A" w14:textId="77777777" w:rsidR="00035976" w:rsidRPr="00731113" w:rsidRDefault="00035976" w:rsidP="00116B6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0FABBB06" w14:textId="693BBAEA" w:rsidR="00035976" w:rsidDel="00D00A18" w:rsidRDefault="0039086A" w:rsidP="00116B6D">
            <w:pPr>
              <w:rPr>
                <w:ins w:id="7" w:author="MARES SOLANO FRANCISCO GERARDO" w:date="2015-11-23T09:10:00Z"/>
                <w:del w:id="8" w:author="Luis Fernando Gomez Alejandre" w:date="2015-11-23T20:26:00Z"/>
                <w:rFonts w:cs="Arial"/>
                <w:lang w:val="es-ES"/>
              </w:rPr>
            </w:pPr>
            <w:del w:id="9" w:author="Luis Fernando Gomez Alejandre" w:date="2015-11-23T20:26:00Z">
              <w:r w:rsidDel="00D00A18">
                <w:rPr>
                  <w:rFonts w:cs="Arial"/>
                  <w:lang w:val="es-ES"/>
                </w:rPr>
                <w:delText>Equipo 03</w:delText>
              </w:r>
            </w:del>
            <w:ins w:id="10" w:author="MARES SOLANO FRANCISCO GERARDO" w:date="2015-11-23T16:13:00Z">
              <w:del w:id="11" w:author="Luis Fernando Gomez Alejandre" w:date="2015-11-23T20:26:00Z">
                <w:r w:rsidR="003B3349" w:rsidDel="00D00A18">
                  <w:rPr>
                    <w:rFonts w:cs="Arial"/>
                    <w:lang w:val="es-ES"/>
                  </w:rPr>
                  <w:delText>:</w:delText>
                </w:r>
              </w:del>
            </w:ins>
          </w:p>
          <w:p w14:paraId="3C975B82" w14:textId="1064D321" w:rsidR="00847D5D" w:rsidRDefault="00847D5D" w:rsidP="00116B6D">
            <w:pPr>
              <w:rPr>
                <w:ins w:id="12" w:author="MARES SOLANO FRANCISCO GERARDO" w:date="2015-11-23T09:10:00Z"/>
                <w:rFonts w:cs="Arial"/>
                <w:lang w:val="es-ES"/>
              </w:rPr>
            </w:pPr>
            <w:ins w:id="13" w:author="MARES SOLANO FRANCISCO GERARDO" w:date="2015-11-23T09:10:00Z">
              <w:r>
                <w:rPr>
                  <w:rFonts w:cs="Arial"/>
                  <w:lang w:val="es-ES"/>
                </w:rPr>
                <w:t>González Portilla Susana</w:t>
              </w:r>
            </w:ins>
          </w:p>
          <w:p w14:paraId="070444FA" w14:textId="6C6E0087" w:rsidR="00847D5D" w:rsidRDefault="00847D5D" w:rsidP="00116B6D">
            <w:pPr>
              <w:rPr>
                <w:ins w:id="14" w:author="MARES SOLANO FRANCISCO GERARDO" w:date="2015-11-23T09:11:00Z"/>
                <w:rFonts w:cs="Arial"/>
                <w:lang w:val="es-ES"/>
              </w:rPr>
            </w:pPr>
            <w:ins w:id="15" w:author="MARES SOLANO FRANCISCO GERARDO" w:date="2015-11-23T09:10:00Z">
              <w:r>
                <w:rPr>
                  <w:rFonts w:cs="Arial"/>
                  <w:lang w:val="es-ES"/>
                </w:rPr>
                <w:t>Gómez Alejandre Fernando</w:t>
              </w:r>
            </w:ins>
          </w:p>
          <w:p w14:paraId="53172092" w14:textId="39495FAD" w:rsidR="00847D5D" w:rsidDel="00ED4699" w:rsidRDefault="00847D5D" w:rsidP="00116B6D">
            <w:pPr>
              <w:rPr>
                <w:ins w:id="16" w:author="Lizbeth" w:date="2015-11-19T18:33:00Z"/>
                <w:del w:id="17" w:author="Luis Fernando Gomez Alejandre" w:date="2015-11-23T20:12:00Z"/>
                <w:rFonts w:cs="Arial"/>
                <w:lang w:val="es-ES"/>
              </w:rPr>
            </w:pPr>
            <w:ins w:id="18" w:author="MARES SOLANO FRANCISCO GERARDO" w:date="2015-11-23T09:11:00Z">
              <w:r>
                <w:rPr>
                  <w:rFonts w:cs="Arial"/>
                  <w:lang w:val="es-ES"/>
                </w:rPr>
                <w:t>Mares Solano Francisco Gerardo</w:t>
              </w:r>
            </w:ins>
          </w:p>
          <w:p w14:paraId="4A3284E9" w14:textId="308F0B2F" w:rsidR="00B61CFF" w:rsidRPr="00731113" w:rsidRDefault="00B61CFF" w:rsidP="00116B6D">
            <w:pPr>
              <w:rPr>
                <w:rFonts w:cs="Arial"/>
                <w:lang w:val="es-ES"/>
              </w:rPr>
            </w:pPr>
            <w:ins w:id="19" w:author="Lizbeth" w:date="2015-11-19T18:33:00Z">
              <w:del w:id="20" w:author="Luis Fernando Gomez Alejandre" w:date="2015-11-23T20:11:00Z">
                <w:r w:rsidRPr="00B61CFF" w:rsidDel="00ED4699">
                  <w:rPr>
                    <w:rFonts w:cs="Arial"/>
                    <w:highlight w:val="yellow"/>
                    <w:lang w:val="es-ES"/>
                    <w:rPrChange w:id="21" w:author="Lizbeth" w:date="2015-11-19T18:33:00Z">
                      <w:rPr>
                        <w:rFonts w:cs="Arial"/>
                        <w:lang w:val="es-ES"/>
                      </w:rPr>
                    </w:rPrChange>
                  </w:rPr>
                  <w:delText>AQUÍ VAN NOMBRES</w:delText>
                </w:r>
                <w:r w:rsidDel="00ED4699">
                  <w:rPr>
                    <w:rFonts w:cs="Arial"/>
                    <w:highlight w:val="yellow"/>
                    <w:lang w:val="es-ES"/>
                  </w:rPr>
                  <w:delText xml:space="preserve"> COMPLETOS</w:delText>
                </w:r>
                <w:r w:rsidRPr="00B61CFF" w:rsidDel="00ED4699">
                  <w:rPr>
                    <w:rFonts w:cs="Arial"/>
                    <w:highlight w:val="yellow"/>
                    <w:lang w:val="es-ES"/>
                    <w:rPrChange w:id="22" w:author="Lizbeth" w:date="2015-11-19T18:33:00Z">
                      <w:rPr>
                        <w:rFonts w:cs="Arial"/>
                        <w:lang w:val="es-ES"/>
                      </w:rPr>
                    </w:rPrChange>
                  </w:rPr>
                  <w:delText xml:space="preserve">, SI SE LO DAN A OTRA PERSONA O EQUIPO DE TRABAJO QUE NO CONOZCA LOS EQUIPOS NO VA A </w:delText>
                </w:r>
                <w:r w:rsidRPr="00CF1196" w:rsidDel="00ED4699">
                  <w:rPr>
                    <w:rFonts w:cs="Arial"/>
                    <w:highlight w:val="yellow"/>
                    <w:lang w:val="es-ES"/>
                    <w:rPrChange w:id="23" w:author="Lizbeth" w:date="2015-11-19T18:35:00Z">
                      <w:rPr>
                        <w:rFonts w:cs="Arial"/>
                        <w:lang w:val="es-ES"/>
                      </w:rPr>
                    </w:rPrChange>
                  </w:rPr>
                  <w:delText>SABER</w:delText>
                </w:r>
              </w:del>
            </w:ins>
            <w:ins w:id="24" w:author="Lizbeth" w:date="2015-11-19T18:34:00Z">
              <w:del w:id="25" w:author="Luis Fernando Gomez Alejandre" w:date="2015-11-23T20:11:00Z">
                <w:r w:rsidR="00CF1196" w:rsidRPr="00CF1196" w:rsidDel="00ED4699">
                  <w:rPr>
                    <w:rFonts w:cs="Arial"/>
                    <w:highlight w:val="yellow"/>
                    <w:lang w:val="es-ES"/>
                    <w:rPrChange w:id="26" w:author="Lizbeth" w:date="2015-11-19T18:35:00Z">
                      <w:rPr>
                        <w:rFonts w:cs="Arial"/>
                        <w:lang w:val="es-ES"/>
                      </w:rPr>
                    </w:rPrChange>
                  </w:rPr>
                  <w:delText xml:space="preserve"> QUIÉNES </w:delText>
                </w:r>
                <w:r w:rsidR="00CF1196" w:rsidRPr="00CF1196" w:rsidDel="00ED4699">
                  <w:rPr>
                    <w:rFonts w:cs="Arial"/>
                    <w:highlight w:val="yellow"/>
                    <w:lang w:val="es-ES"/>
                    <w:rPrChange w:id="27" w:author="Lizbeth" w:date="2015-11-19T18:34:00Z">
                      <w:rPr>
                        <w:rFonts w:cs="Arial"/>
                        <w:lang w:val="es-ES"/>
                      </w:rPr>
                    </w:rPrChange>
                  </w:rPr>
                  <w:delText>FUERON LOS AUTORES</w:delText>
                </w:r>
              </w:del>
            </w:ins>
          </w:p>
        </w:tc>
      </w:tr>
      <w:tr w:rsidR="00035976" w:rsidRPr="00731113" w14:paraId="66276767"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9FD3240" w14:textId="77777777" w:rsidR="00035976" w:rsidRPr="00731113" w:rsidRDefault="00035976" w:rsidP="00116B6D">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217D7CBF" w14:textId="77777777" w:rsidR="00035976" w:rsidRPr="00731113" w:rsidRDefault="0039086A" w:rsidP="00116B6D">
            <w:pPr>
              <w:rPr>
                <w:rFonts w:cs="Arial"/>
                <w:lang w:val="es-ES"/>
              </w:rPr>
            </w:pPr>
            <w:r>
              <w:rPr>
                <w:rFonts w:cs="Arial"/>
                <w:lang w:val="es-ES"/>
              </w:rPr>
              <w:t>06/11/15</w:t>
            </w:r>
          </w:p>
        </w:tc>
      </w:tr>
      <w:tr w:rsidR="00035976" w:rsidRPr="00731113" w14:paraId="1B317509"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0B6C738" w14:textId="77777777" w:rsidR="00035976" w:rsidRPr="00731113" w:rsidRDefault="00035976" w:rsidP="00116B6D">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4F0558EE" w14:textId="1FA5B7D6" w:rsidR="00035976" w:rsidRPr="00731113" w:rsidRDefault="00ED4699" w:rsidP="00116B6D">
            <w:pPr>
              <w:rPr>
                <w:rFonts w:cs="Arial"/>
                <w:lang w:val="es-ES"/>
              </w:rPr>
            </w:pPr>
            <w:ins w:id="28" w:author="Luis Fernando Gomez Alejandre" w:date="2015-11-23T20:12:00Z">
              <w:r>
                <w:rPr>
                  <w:rFonts w:cs="Arial"/>
                  <w:lang w:val="es-ES"/>
                </w:rPr>
                <w:t>23</w:t>
              </w:r>
            </w:ins>
            <w:del w:id="29" w:author="Luis Fernando Gomez Alejandre" w:date="2015-11-23T20:12:00Z">
              <w:r w:rsidR="0039086A" w:rsidDel="00ED4699">
                <w:rPr>
                  <w:rFonts w:cs="Arial"/>
                  <w:lang w:val="es-ES"/>
                </w:rPr>
                <w:delText>06</w:delText>
              </w:r>
            </w:del>
            <w:r w:rsidR="0039086A">
              <w:rPr>
                <w:rFonts w:cs="Arial"/>
                <w:lang w:val="es-ES"/>
              </w:rPr>
              <w:t>/11/15</w:t>
            </w:r>
          </w:p>
        </w:tc>
      </w:tr>
      <w:tr w:rsidR="00035976" w:rsidRPr="00731113" w14:paraId="56CD6D6F"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53639430" w14:textId="77777777" w:rsidR="00035976" w:rsidRPr="00731113" w:rsidRDefault="00035976" w:rsidP="00116B6D">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2E38DEF0" w14:textId="77777777" w:rsidR="00035976" w:rsidRPr="00731113" w:rsidRDefault="0039086A" w:rsidP="00116B6D">
            <w:pPr>
              <w:rPr>
                <w:rFonts w:cs="Arial"/>
                <w:lang w:val="es-ES"/>
              </w:rPr>
            </w:pPr>
            <w:r>
              <w:rPr>
                <w:rFonts w:cs="Arial"/>
                <w:lang w:val="es-ES"/>
              </w:rPr>
              <w:t>Alumno</w:t>
            </w:r>
          </w:p>
        </w:tc>
      </w:tr>
      <w:tr w:rsidR="00035976" w:rsidRPr="008478FC" w14:paraId="179CD677"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21EC29C5" w14:textId="77777777" w:rsidR="00035976" w:rsidRPr="00731113" w:rsidRDefault="00035976" w:rsidP="00116B6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7C0B3A5D" w14:textId="289CD23A" w:rsidR="00035976" w:rsidDel="000C2FBE" w:rsidRDefault="00CD2F99">
            <w:pPr>
              <w:rPr>
                <w:ins w:id="30" w:author="Lizbeth" w:date="2015-11-19T18:41:00Z"/>
                <w:del w:id="31" w:author="MARES SOLANO FRANCISCO GERARDO" w:date="2015-11-23T16:05:00Z"/>
                <w:lang w:val="es-MX"/>
              </w:rPr>
            </w:pPr>
            <w:del w:id="32" w:author="MARES SOLANO FRANCISCO GERARDO" w:date="2015-11-23T16:05:00Z">
              <w:r w:rsidDel="000C2FBE">
                <w:rPr>
                  <w:lang w:val="es-MX"/>
                </w:rPr>
                <w:delText>Cuando el alumno acceda al sistema con su cuenta, tendrá la</w:delText>
              </w:r>
              <w:r w:rsidRPr="00B712C9" w:rsidDel="000C2FBE">
                <w:rPr>
                  <w:lang w:val="es-MX"/>
                </w:rPr>
                <w:delText xml:space="preserve"> posibilidad de </w:delText>
              </w:r>
              <w:r w:rsidDel="000C2FBE">
                <w:rPr>
                  <w:lang w:val="es-MX"/>
                </w:rPr>
                <w:delText>indicar que inicio</w:delText>
              </w:r>
            </w:del>
            <w:ins w:id="33" w:author="Lizbeth" w:date="2015-11-19T18:35:00Z">
              <w:del w:id="34" w:author="MARES SOLANO FRANCISCO GERARDO" w:date="2015-11-23T16:05:00Z">
                <w:r w:rsidR="009E45C1" w:rsidDel="000C2FBE">
                  <w:rPr>
                    <w:lang w:val="es-MX"/>
                  </w:rPr>
                  <w:delText>ó</w:delText>
                </w:r>
              </w:del>
            </w:ins>
            <w:del w:id="35" w:author="MARES SOLANO FRANCISCO GERARDO" w:date="2015-11-23T16:05:00Z">
              <w:r w:rsidDel="000C2FBE">
                <w:rPr>
                  <w:lang w:val="es-MX"/>
                </w:rPr>
                <w:delText xml:space="preserve"> su jornada diaria de Servicio Social. Una vez hecho lo anterior, podrá agregar que actividades realiz</w:delText>
              </w:r>
            </w:del>
            <w:ins w:id="36" w:author="Lizbeth" w:date="2015-11-19T18:35:00Z">
              <w:del w:id="37" w:author="MARES SOLANO FRANCISCO GERARDO" w:date="2015-11-23T16:05:00Z">
                <w:r w:rsidR="009E45C1" w:rsidDel="000C2FBE">
                  <w:rPr>
                    <w:lang w:val="es-MX"/>
                  </w:rPr>
                  <w:delText>ó</w:delText>
                </w:r>
              </w:del>
            </w:ins>
            <w:del w:id="38" w:author="MARES SOLANO FRANCISCO GERARDO" w:date="2015-11-23T16:05:00Z">
              <w:r w:rsidDel="000C2FBE">
                <w:rPr>
                  <w:lang w:val="es-MX"/>
                </w:rPr>
                <w:delText>o durante el día y podrá además, registrar su salida.</w:delText>
              </w:r>
            </w:del>
          </w:p>
          <w:p w14:paraId="55CAECC8" w14:textId="581102D0" w:rsidR="009E45C1" w:rsidDel="00ED4699" w:rsidRDefault="009E45C1">
            <w:pPr>
              <w:rPr>
                <w:ins w:id="39" w:author="MARES SOLANO FRANCISCO GERARDO" w:date="2015-11-23T16:05:00Z"/>
                <w:del w:id="40" w:author="Luis Fernando Gomez Alejandre" w:date="2015-11-23T20:11:00Z"/>
                <w:lang w:val="es-MX"/>
              </w:rPr>
            </w:pPr>
          </w:p>
          <w:p w14:paraId="2339BA76" w14:textId="1C092840" w:rsidR="000C2FBE" w:rsidDel="00ED4699" w:rsidRDefault="000C2FBE">
            <w:pPr>
              <w:rPr>
                <w:ins w:id="41" w:author="Lizbeth" w:date="2015-11-19T18:41:00Z"/>
                <w:del w:id="42" w:author="Luis Fernando Gomez Alejandre" w:date="2015-11-23T20:12:00Z"/>
                <w:lang w:val="es-MX"/>
              </w:rPr>
            </w:pPr>
            <w:ins w:id="43" w:author="MARES SOLANO FRANCISCO GERARDO" w:date="2015-11-23T16:05:00Z">
              <w:r>
                <w:rPr>
                  <w:lang w:val="es-MX"/>
                </w:rPr>
                <w:t>El alumno ingresará al sistema, registrará su llegada y su salida y adem</w:t>
              </w:r>
            </w:ins>
            <w:ins w:id="44" w:author="MARES SOLANO FRANCISCO GERARDO" w:date="2015-11-23T16:06:00Z">
              <w:r>
                <w:rPr>
                  <w:lang w:val="es-MX"/>
                </w:rPr>
                <w:t>ás, las actividades que realizó durante el día</w:t>
              </w:r>
            </w:ins>
            <w:r w:rsidR="003A1548">
              <w:rPr>
                <w:lang w:val="es-MX"/>
              </w:rPr>
              <w:t>, al final de este se podrá generar un reporte con las actividades realizadas.</w:t>
            </w:r>
          </w:p>
          <w:p w14:paraId="64EA9D2E" w14:textId="5382B2C5" w:rsidR="009E45C1" w:rsidRPr="00731113" w:rsidRDefault="009E45C1">
            <w:pPr>
              <w:rPr>
                <w:rFonts w:cs="Arial"/>
                <w:lang w:val="es-ES"/>
              </w:rPr>
            </w:pPr>
            <w:ins w:id="45" w:author="Lizbeth" w:date="2015-11-19T18:42:00Z">
              <w:del w:id="46" w:author="Luis Fernando Gomez Alejandre" w:date="2015-11-23T20:11:00Z">
                <w:r w:rsidDel="00ED4699">
                  <w:rPr>
                    <w:lang w:val="es-MX"/>
                  </w:rPr>
                  <w:delText>ESTÁ MUY ENREDADO, PUEDE SER TAN SENCILLO COMO EXPLICAR QUE EL ALUMNO REGISTRARÁ SU HORA DE INICIO Y FIN, ADEMÁS DE SUS ACTIVIDADES DIARIAS, LAS CUALES PERMITIRÁN GENERAR SU REPORTE MENSUAL</w:delText>
                </w:r>
              </w:del>
            </w:ins>
          </w:p>
        </w:tc>
      </w:tr>
      <w:tr w:rsidR="00035976" w:rsidRPr="008478FC" w14:paraId="12C45E52"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76DC4428" w14:textId="77777777" w:rsidR="00035976" w:rsidRPr="00731113" w:rsidRDefault="00035976" w:rsidP="00116B6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7B2FA3D2" w14:textId="77777777" w:rsidR="002F4FE4" w:rsidRDefault="00CD2F99" w:rsidP="00CD2F99">
            <w:pPr>
              <w:rPr>
                <w:rFonts w:cs="Arial"/>
                <w:lang w:val="es-ES"/>
              </w:rPr>
            </w:pPr>
            <w:r>
              <w:rPr>
                <w:rFonts w:cs="Arial"/>
                <w:lang w:val="es-ES"/>
              </w:rPr>
              <w:t>Haber agregado su horario al sistema.</w:t>
            </w:r>
          </w:p>
          <w:p w14:paraId="6DACA1B4" w14:textId="77777777" w:rsidR="00CD2F99" w:rsidRPr="00731113" w:rsidRDefault="00AF5167" w:rsidP="00CD2F99">
            <w:pPr>
              <w:rPr>
                <w:rFonts w:cs="Arial"/>
                <w:lang w:val="es-ES"/>
              </w:rPr>
            </w:pPr>
            <w:r>
              <w:rPr>
                <w:rFonts w:cs="Arial"/>
                <w:lang w:val="es-ES"/>
              </w:rPr>
              <w:t>T</w:t>
            </w:r>
            <w:r w:rsidR="00CD2F99">
              <w:rPr>
                <w:rFonts w:cs="Arial"/>
                <w:lang w:val="es-ES"/>
              </w:rPr>
              <w:t>ener asignado un proyecto, responsable y maestro.</w:t>
            </w:r>
          </w:p>
        </w:tc>
      </w:tr>
      <w:tr w:rsidR="00035976" w:rsidRPr="008478FC" w14:paraId="7C4B0E8A"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26320DF" w14:textId="77777777" w:rsidR="00035976" w:rsidRPr="00731113" w:rsidRDefault="00035976" w:rsidP="00116B6D">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7FF0BD83" w14:textId="77777777" w:rsidR="00C02514" w:rsidRDefault="00CD2F99" w:rsidP="00CD2F99">
            <w:pPr>
              <w:pStyle w:val="Prrafodelista"/>
              <w:numPr>
                <w:ilvl w:val="0"/>
                <w:numId w:val="14"/>
              </w:numPr>
              <w:rPr>
                <w:lang w:val="es-ES"/>
              </w:rPr>
            </w:pPr>
            <w:r>
              <w:rPr>
                <w:lang w:val="es-ES"/>
              </w:rPr>
              <w:t>Ingresar al sistema con su matrícula y contraseña.</w:t>
            </w:r>
          </w:p>
          <w:p w14:paraId="51A334C3" w14:textId="77777777" w:rsidR="00CD2F99" w:rsidRDefault="00CD2F99" w:rsidP="00CD2F99">
            <w:pPr>
              <w:pStyle w:val="Prrafodelista"/>
              <w:numPr>
                <w:ilvl w:val="0"/>
                <w:numId w:val="14"/>
              </w:numPr>
              <w:rPr>
                <w:ins w:id="47" w:author="Luis Fernando Gomez Alejandre" w:date="2015-11-23T20:12:00Z"/>
                <w:lang w:val="es-ES"/>
              </w:rPr>
            </w:pPr>
            <w:r>
              <w:rPr>
                <w:lang w:val="es-ES"/>
              </w:rPr>
              <w:t>Acceder al menú para registrar su</w:t>
            </w:r>
            <w:ins w:id="48" w:author="Lizbeth" w:date="2015-11-19T18:43:00Z">
              <w:r w:rsidR="00EB2524">
                <w:rPr>
                  <w:lang w:val="es-ES"/>
                </w:rPr>
                <w:t>s actividades diarias</w:t>
              </w:r>
            </w:ins>
            <w:r>
              <w:rPr>
                <w:lang w:val="es-ES"/>
              </w:rPr>
              <w:t xml:space="preserve"> </w:t>
            </w:r>
            <w:del w:id="49" w:author="Lizbeth" w:date="2015-11-19T18:43:00Z">
              <w:r w:rsidDel="00EB2524">
                <w:rPr>
                  <w:lang w:val="es-ES"/>
                </w:rPr>
                <w:delText>ingreso</w:delText>
              </w:r>
            </w:del>
            <w:r>
              <w:rPr>
                <w:lang w:val="es-ES"/>
              </w:rPr>
              <w:t>.</w:t>
            </w:r>
          </w:p>
          <w:p w14:paraId="338A5127" w14:textId="63D999B4" w:rsidR="00ED4699" w:rsidRDefault="00ED4699" w:rsidP="00CD2F99">
            <w:pPr>
              <w:pStyle w:val="Prrafodelista"/>
              <w:numPr>
                <w:ilvl w:val="0"/>
                <w:numId w:val="14"/>
              </w:numPr>
              <w:rPr>
                <w:ins w:id="50" w:author="Luis Fernando Gomez Alejandre" w:date="2015-11-23T20:13:00Z"/>
                <w:lang w:val="es-ES"/>
              </w:rPr>
            </w:pPr>
            <w:ins w:id="51" w:author="Luis Fernando Gomez Alejandre" w:date="2015-11-23T20:12:00Z">
              <w:r>
                <w:rPr>
                  <w:lang w:val="es-ES"/>
                </w:rPr>
                <w:t xml:space="preserve">Da </w:t>
              </w:r>
            </w:ins>
            <w:ins w:id="52" w:author="Luis Fernando Gomez Alejandre" w:date="2015-11-23T20:13:00Z">
              <w:r>
                <w:rPr>
                  <w:lang w:val="es-ES"/>
                </w:rPr>
                <w:t>clic</w:t>
              </w:r>
            </w:ins>
            <w:ins w:id="53" w:author="Luis Fernando Gomez Alejandre" w:date="2015-11-23T20:12:00Z">
              <w:r>
                <w:rPr>
                  <w:lang w:val="es-ES"/>
                </w:rPr>
                <w:t xml:space="preserve"> en el botón registrar hora de entrada</w:t>
              </w:r>
            </w:ins>
            <w:ins w:id="54" w:author="Luis Fernando Gomez Alejandre" w:date="2015-11-23T20:13:00Z">
              <w:r>
                <w:rPr>
                  <w:lang w:val="es-ES"/>
                </w:rPr>
                <w:t>.</w:t>
              </w:r>
            </w:ins>
          </w:p>
          <w:p w14:paraId="14B2A650" w14:textId="775830FE" w:rsidR="00ED4699" w:rsidRPr="00D00A18" w:rsidRDefault="00ED4699" w:rsidP="00D00A18">
            <w:pPr>
              <w:pStyle w:val="Prrafodelista"/>
              <w:numPr>
                <w:ilvl w:val="0"/>
                <w:numId w:val="14"/>
              </w:numPr>
              <w:rPr>
                <w:ins w:id="55" w:author="Luis Fernando Gomez Alejandre" w:date="2015-11-23T20:13:00Z"/>
                <w:lang w:val="es-ES"/>
              </w:rPr>
            </w:pPr>
            <w:ins w:id="56" w:author="Luis Fernando Gomez Alejandre" w:date="2015-11-23T20:13:00Z">
              <w:r>
                <w:rPr>
                  <w:lang w:val="es-ES"/>
                </w:rPr>
                <w:t>Al finalizar el día da clic en el botón registrar salida</w:t>
              </w:r>
            </w:ins>
            <w:ins w:id="57" w:author="Luis Fernando Gomez Alejandre" w:date="2015-11-23T20:17:00Z">
              <w:r>
                <w:rPr>
                  <w:lang w:val="es-ES"/>
                </w:rPr>
                <w:t xml:space="preserve"> y mostrara el total de horas calculadas según las horas de entrada y salida.</w:t>
              </w:r>
            </w:ins>
          </w:p>
          <w:p w14:paraId="20251741" w14:textId="3251C7B4" w:rsidR="00ED4699" w:rsidDel="00ED4699" w:rsidRDefault="00ED4699" w:rsidP="00CD2F99">
            <w:pPr>
              <w:pStyle w:val="Prrafodelista"/>
              <w:numPr>
                <w:ilvl w:val="0"/>
                <w:numId w:val="14"/>
              </w:numPr>
              <w:rPr>
                <w:ins w:id="58" w:author="Lizbeth" w:date="2015-11-19T18:44:00Z"/>
                <w:del w:id="59" w:author="Luis Fernando Gomez Alejandre" w:date="2015-11-23T20:14:00Z"/>
                <w:lang w:val="es-ES"/>
              </w:rPr>
            </w:pPr>
            <w:ins w:id="60" w:author="Luis Fernando Gomez Alejandre" w:date="2015-11-23T20:17:00Z">
              <w:r>
                <w:rPr>
                  <w:lang w:val="es-ES"/>
                </w:rPr>
                <w:t>Se mostrara una pantalla para</w:t>
              </w:r>
            </w:ins>
            <w:ins w:id="61" w:author="Luis Fernando Gomez Alejandre" w:date="2015-11-23T20:18:00Z">
              <w:r>
                <w:rPr>
                  <w:lang w:val="es-ES"/>
                </w:rPr>
                <w:t xml:space="preserve"> </w:t>
              </w:r>
            </w:ins>
          </w:p>
          <w:p w14:paraId="7D2C0583" w14:textId="77777777" w:rsidR="00EB2524" w:rsidDel="00EB2524" w:rsidRDefault="00EB2524" w:rsidP="00CD2F99">
            <w:pPr>
              <w:pStyle w:val="Prrafodelista"/>
              <w:numPr>
                <w:ilvl w:val="0"/>
                <w:numId w:val="14"/>
              </w:numPr>
              <w:rPr>
                <w:del w:id="62" w:author="Lizbeth" w:date="2015-11-19T18:44:00Z"/>
                <w:lang w:val="es-ES"/>
              </w:rPr>
            </w:pPr>
          </w:p>
          <w:p w14:paraId="1CDC6947" w14:textId="3C83F4AB" w:rsidR="00CD2F99" w:rsidDel="00ED4699" w:rsidRDefault="00CD2F99" w:rsidP="00D00A18">
            <w:pPr>
              <w:pStyle w:val="Prrafodelista"/>
              <w:numPr>
                <w:ilvl w:val="0"/>
                <w:numId w:val="14"/>
              </w:numPr>
              <w:rPr>
                <w:del w:id="63" w:author="Luis Fernando Gomez Alejandre" w:date="2015-11-23T20:18:00Z"/>
                <w:lang w:val="es-ES"/>
              </w:rPr>
            </w:pPr>
            <w:del w:id="64" w:author="Luis Fernando Gomez Alejandre" w:date="2015-11-23T20:18:00Z">
              <w:r w:rsidDel="00ED4699">
                <w:rPr>
                  <w:lang w:val="es-ES"/>
                </w:rPr>
                <w:delText>R</w:delText>
              </w:r>
            </w:del>
            <w:ins w:id="65" w:author="Luis Fernando Gomez Alejandre" w:date="2015-11-23T20:18:00Z">
              <w:r w:rsidR="00ED4699">
                <w:rPr>
                  <w:lang w:val="es-ES"/>
                </w:rPr>
                <w:t>r</w:t>
              </w:r>
            </w:ins>
            <w:r>
              <w:rPr>
                <w:lang w:val="es-ES"/>
              </w:rPr>
              <w:t>ellenar el formato de actividades diarias.</w:t>
            </w:r>
          </w:p>
          <w:p w14:paraId="74DD347F" w14:textId="77777777" w:rsidR="00ED4699" w:rsidRDefault="00ED4699" w:rsidP="00CD2F99">
            <w:pPr>
              <w:pStyle w:val="Prrafodelista"/>
              <w:numPr>
                <w:ilvl w:val="0"/>
                <w:numId w:val="14"/>
              </w:numPr>
              <w:rPr>
                <w:ins w:id="66" w:author="Luis Fernando Gomez Alejandre" w:date="2015-11-23T20:18:00Z"/>
                <w:lang w:val="es-ES"/>
              </w:rPr>
            </w:pPr>
          </w:p>
          <w:p w14:paraId="4EBF97D7" w14:textId="4F467DB8" w:rsidR="00CD2F99" w:rsidRPr="00D00A18" w:rsidDel="00ED4699" w:rsidRDefault="00CD2F99">
            <w:pPr>
              <w:pStyle w:val="Prrafodelista"/>
              <w:numPr>
                <w:ilvl w:val="0"/>
                <w:numId w:val="14"/>
              </w:numPr>
              <w:ind w:left="0"/>
              <w:rPr>
                <w:ins w:id="67" w:author="Lizbeth" w:date="2015-11-19T18:44:00Z"/>
                <w:del w:id="68" w:author="Luis Fernando Gomez Alejandre" w:date="2015-11-23T20:16:00Z"/>
                <w:lang w:val="es-ES"/>
              </w:rPr>
              <w:pPrChange w:id="69" w:author="Luis Fernando Gomez Alejandre" w:date="2015-11-23T20:18:00Z">
                <w:pPr>
                  <w:pStyle w:val="Prrafodelista"/>
                  <w:numPr>
                    <w:numId w:val="14"/>
                  </w:numPr>
                  <w:ind w:hanging="360"/>
                </w:pPr>
              </w:pPrChange>
            </w:pPr>
            <w:del w:id="70" w:author="Luis Fernando Gomez Alejandre" w:date="2015-11-23T20:15:00Z">
              <w:r w:rsidRPr="00D00A18" w:rsidDel="00ED4699">
                <w:rPr>
                  <w:lang w:val="es-ES"/>
                </w:rPr>
                <w:delText>Registrar salida</w:delText>
              </w:r>
            </w:del>
            <w:ins w:id="71" w:author="Luis Fernando Gomez Alejandre" w:date="2015-11-23T20:15:00Z">
              <w:r w:rsidR="00ED4699" w:rsidRPr="00D00A18">
                <w:rPr>
                  <w:lang w:val="es-ES"/>
                </w:rPr>
                <w:t>Clic en guardar actividades</w:t>
              </w:r>
            </w:ins>
            <w:r w:rsidRPr="00D00A18">
              <w:rPr>
                <w:lang w:val="es-ES"/>
              </w:rPr>
              <w:t xml:space="preserve"> para anexar la información a su reporte en el sistema.</w:t>
            </w:r>
          </w:p>
          <w:p w14:paraId="27310526" w14:textId="42585A76" w:rsidR="00EB2524" w:rsidRPr="00ED4699" w:rsidDel="00ED4699" w:rsidRDefault="00EB2524">
            <w:pPr>
              <w:pStyle w:val="Prrafodelista"/>
              <w:rPr>
                <w:ins w:id="72" w:author="Lizbeth" w:date="2015-11-19T18:44:00Z"/>
                <w:del w:id="73" w:author="Luis Fernando Gomez Alejandre" w:date="2015-11-23T20:16:00Z"/>
                <w:rPrChange w:id="74" w:author="Luis Fernando Gomez Alejandre" w:date="2015-11-23T20:16:00Z">
                  <w:rPr>
                    <w:ins w:id="75" w:author="Lizbeth" w:date="2015-11-19T18:44:00Z"/>
                    <w:del w:id="76" w:author="Luis Fernando Gomez Alejandre" w:date="2015-11-23T20:16:00Z"/>
                    <w:lang w:val="es-ES"/>
                  </w:rPr>
                </w:rPrChange>
              </w:rPr>
              <w:pPrChange w:id="77" w:author="Luis Fernando Gomez Alejandre" w:date="2015-11-23T20:18:00Z">
                <w:pPr>
                  <w:pStyle w:val="Prrafodelista"/>
                  <w:numPr>
                    <w:numId w:val="14"/>
                  </w:numPr>
                  <w:ind w:hanging="360"/>
                </w:pPr>
              </w:pPrChange>
            </w:pPr>
            <w:ins w:id="78" w:author="Lizbeth" w:date="2015-11-19T18:44:00Z">
              <w:del w:id="79" w:author="Luis Fernando Gomez Alejandre" w:date="2015-11-23T20:16:00Z">
                <w:r w:rsidRPr="00ED4699" w:rsidDel="00ED4699">
                  <w:rPr>
                    <w:rPrChange w:id="80" w:author="Luis Fernando Gomez Alejandre" w:date="2015-11-23T20:16:00Z">
                      <w:rPr>
                        <w:lang w:val="es-ES"/>
                      </w:rPr>
                    </w:rPrChange>
                  </w:rPr>
                  <w:delText>AQUÍ FALTARÍA INCLUIR:</w:delText>
                </w:r>
              </w:del>
            </w:ins>
          </w:p>
          <w:p w14:paraId="1E9F47D1" w14:textId="5293372F" w:rsidR="00EB2524" w:rsidDel="00ED4699" w:rsidRDefault="00EB2524">
            <w:pPr>
              <w:pStyle w:val="Prrafodelista"/>
              <w:rPr>
                <w:ins w:id="81" w:author="Lizbeth" w:date="2015-11-19T18:44:00Z"/>
                <w:del w:id="82" w:author="Luis Fernando Gomez Alejandre" w:date="2015-11-23T20:16:00Z"/>
              </w:rPr>
              <w:pPrChange w:id="83" w:author="Luis Fernando Gomez Alejandre" w:date="2015-11-23T20:18:00Z">
                <w:pPr>
                  <w:pStyle w:val="Prrafodelista"/>
                  <w:numPr>
                    <w:numId w:val="14"/>
                  </w:numPr>
                  <w:ind w:hanging="360"/>
                </w:pPr>
              </w:pPrChange>
            </w:pPr>
          </w:p>
          <w:p w14:paraId="5F92DB90" w14:textId="5C95A59E" w:rsidR="00EB2524" w:rsidDel="00ED4699" w:rsidRDefault="00EB2524">
            <w:pPr>
              <w:pStyle w:val="Prrafodelista"/>
              <w:rPr>
                <w:ins w:id="84" w:author="Lizbeth" w:date="2015-11-19T18:47:00Z"/>
                <w:del w:id="85" w:author="Luis Fernando Gomez Alejandre" w:date="2015-11-23T20:16:00Z"/>
              </w:rPr>
              <w:pPrChange w:id="86" w:author="Luis Fernando Gomez Alejandre" w:date="2015-11-23T20:18:00Z">
                <w:pPr>
                  <w:pStyle w:val="Prrafodelista"/>
                  <w:numPr>
                    <w:numId w:val="14"/>
                  </w:numPr>
                  <w:ind w:hanging="360"/>
                </w:pPr>
              </w:pPrChange>
            </w:pPr>
            <w:ins w:id="87" w:author="Lizbeth" w:date="2015-11-19T18:44:00Z">
              <w:del w:id="88" w:author="Luis Fernando Gomez Alejandre" w:date="2015-11-23T20:16:00Z">
                <w:r w:rsidDel="00ED4699">
                  <w:delText>Alumno selecciona fecha</w:delText>
                </w:r>
              </w:del>
            </w:ins>
            <w:ins w:id="89" w:author="Lizbeth" w:date="2015-11-19T18:46:00Z">
              <w:del w:id="90" w:author="Luis Fernando Gomez Alejandre" w:date="2015-11-23T20:16:00Z">
                <w:r w:rsidDel="00ED4699">
                  <w:delText xml:space="preserve"> </w:delText>
                </w:r>
              </w:del>
            </w:ins>
            <w:ins w:id="91" w:author="Lizbeth" w:date="2015-11-19T18:44:00Z">
              <w:del w:id="92" w:author="Luis Fernando Gomez Alejandre" w:date="2015-11-23T20:16:00Z">
                <w:r w:rsidDel="00ED4699">
                  <w:delText xml:space="preserve"> (o la escribe o presiona un botón para que se ponga o algo as</w:delText>
                </w:r>
              </w:del>
            </w:ins>
            <w:ins w:id="93" w:author="Lizbeth" w:date="2015-11-19T18:45:00Z">
              <w:del w:id="94" w:author="Luis Fernando Gomez Alejandre" w:date="2015-11-23T20:16:00Z">
                <w:r w:rsidDel="00ED4699">
                  <w:delText>í)</w:delText>
                </w:r>
              </w:del>
            </w:ins>
          </w:p>
          <w:p w14:paraId="1FFE1DD3" w14:textId="087794F2" w:rsidR="00EB2524" w:rsidDel="00ED4699" w:rsidRDefault="00EB2524">
            <w:pPr>
              <w:pStyle w:val="Prrafodelista"/>
              <w:rPr>
                <w:ins w:id="95" w:author="Lizbeth" w:date="2015-11-19T18:45:00Z"/>
                <w:del w:id="96" w:author="Luis Fernando Gomez Alejandre" w:date="2015-11-23T20:16:00Z"/>
              </w:rPr>
              <w:pPrChange w:id="97" w:author="Luis Fernando Gomez Alejandre" w:date="2015-11-23T20:18:00Z">
                <w:pPr>
                  <w:pStyle w:val="Prrafodelista"/>
                  <w:numPr>
                    <w:numId w:val="14"/>
                  </w:numPr>
                  <w:ind w:hanging="360"/>
                </w:pPr>
              </w:pPrChange>
            </w:pPr>
            <w:ins w:id="98" w:author="Lizbeth" w:date="2015-11-19T18:47:00Z">
              <w:del w:id="99" w:author="Luis Fernando Gomez Alejandre" w:date="2015-11-23T20:16:00Z">
                <w:r w:rsidDel="00ED4699">
                  <w:delText>Alumno captura hora de entrada (o indicar si la va a seleccionar o mediante un botón, algo así)</w:delText>
                </w:r>
              </w:del>
            </w:ins>
          </w:p>
          <w:p w14:paraId="72CADA73" w14:textId="18FEF0CA" w:rsidR="00EB2524" w:rsidDel="00ED4699" w:rsidRDefault="00EB2524">
            <w:pPr>
              <w:pStyle w:val="Prrafodelista"/>
              <w:rPr>
                <w:ins w:id="100" w:author="Lizbeth" w:date="2015-11-19T18:45:00Z"/>
                <w:del w:id="101" w:author="Luis Fernando Gomez Alejandre" w:date="2015-11-23T20:16:00Z"/>
              </w:rPr>
              <w:pPrChange w:id="102" w:author="Luis Fernando Gomez Alejandre" w:date="2015-11-23T20:18:00Z">
                <w:pPr>
                  <w:pStyle w:val="Prrafodelista"/>
                  <w:numPr>
                    <w:numId w:val="14"/>
                  </w:numPr>
                  <w:ind w:hanging="360"/>
                </w:pPr>
              </w:pPrChange>
            </w:pPr>
            <w:ins w:id="103" w:author="Lizbeth" w:date="2015-11-19T18:45:00Z">
              <w:del w:id="104" w:author="Luis Fernando Gomez Alejandre" w:date="2015-11-23T20:16:00Z">
                <w:r w:rsidDel="00ED4699">
                  <w:delText>Alumno captura actividades</w:delText>
                </w:r>
              </w:del>
            </w:ins>
          </w:p>
          <w:p w14:paraId="6B2B73D2" w14:textId="3CE139C6" w:rsidR="00EB2524" w:rsidDel="00ED4699" w:rsidRDefault="00EB2524">
            <w:pPr>
              <w:pStyle w:val="Prrafodelista"/>
              <w:rPr>
                <w:ins w:id="105" w:author="Lizbeth" w:date="2015-11-19T18:47:00Z"/>
                <w:del w:id="106" w:author="Luis Fernando Gomez Alejandre" w:date="2015-11-23T20:16:00Z"/>
              </w:rPr>
              <w:pPrChange w:id="107" w:author="Luis Fernando Gomez Alejandre" w:date="2015-11-23T20:18:00Z">
                <w:pPr>
                  <w:pStyle w:val="Prrafodelista"/>
                  <w:numPr>
                    <w:numId w:val="14"/>
                  </w:numPr>
                  <w:ind w:hanging="360"/>
                </w:pPr>
              </w:pPrChange>
            </w:pPr>
            <w:ins w:id="108" w:author="Lizbeth" w:date="2015-11-19T18:46:00Z">
              <w:del w:id="109" w:author="Luis Fernando Gomez Alejandre" w:date="2015-11-23T20:16:00Z">
                <w:r w:rsidDel="00ED4699">
                  <w:delText xml:space="preserve">Alumno </w:delText>
                </w:r>
              </w:del>
            </w:ins>
            <w:ins w:id="110" w:author="Lizbeth" w:date="2015-11-19T18:47:00Z">
              <w:del w:id="111" w:author="Luis Fernando Gomez Alejandre" w:date="2015-11-23T20:16:00Z">
                <w:r w:rsidDel="00ED4699">
                  <w:delText>captura hora de salida</w:delText>
                </w:r>
              </w:del>
            </w:ins>
          </w:p>
          <w:p w14:paraId="7D073DD7" w14:textId="634594BF" w:rsidR="00EB2524" w:rsidDel="00ED4699" w:rsidRDefault="00EB2524">
            <w:pPr>
              <w:pStyle w:val="Prrafodelista"/>
              <w:rPr>
                <w:ins w:id="112" w:author="Lizbeth" w:date="2015-11-19T18:47:00Z"/>
                <w:del w:id="113" w:author="Luis Fernando Gomez Alejandre" w:date="2015-11-23T20:16:00Z"/>
              </w:rPr>
              <w:pPrChange w:id="114" w:author="Luis Fernando Gomez Alejandre" w:date="2015-11-23T20:18:00Z">
                <w:pPr>
                  <w:pStyle w:val="Prrafodelista"/>
                  <w:numPr>
                    <w:numId w:val="14"/>
                  </w:numPr>
                  <w:ind w:hanging="360"/>
                </w:pPr>
              </w:pPrChange>
            </w:pPr>
            <w:ins w:id="115" w:author="Lizbeth" w:date="2015-11-19T18:47:00Z">
              <w:del w:id="116" w:author="Luis Fernando Gomez Alejandre" w:date="2015-11-23T20:16:00Z">
                <w:r w:rsidDel="00ED4699">
                  <w:delText>Alumnos da clic en botón Guardar</w:delText>
                </w:r>
              </w:del>
            </w:ins>
          </w:p>
          <w:p w14:paraId="19DC595E" w14:textId="2F70ACC4" w:rsidR="00EB2524" w:rsidDel="00ED4699" w:rsidRDefault="00EB2524">
            <w:pPr>
              <w:pStyle w:val="Prrafodelista"/>
              <w:rPr>
                <w:ins w:id="117" w:author="Lizbeth" w:date="2015-11-19T18:48:00Z"/>
                <w:del w:id="118" w:author="Luis Fernando Gomez Alejandre" w:date="2015-11-23T20:16:00Z"/>
              </w:rPr>
              <w:pPrChange w:id="119" w:author="Luis Fernando Gomez Alejandre" w:date="2015-11-23T20:18:00Z">
                <w:pPr>
                  <w:pStyle w:val="Prrafodelista"/>
                  <w:numPr>
                    <w:numId w:val="14"/>
                  </w:numPr>
                  <w:ind w:hanging="360"/>
                </w:pPr>
              </w:pPrChange>
            </w:pPr>
            <w:ins w:id="120" w:author="Lizbeth" w:date="2015-11-19T18:47:00Z">
              <w:del w:id="121" w:author="Luis Fernando Gomez Alejandre" w:date="2015-11-23T20:16:00Z">
                <w:r w:rsidDel="00ED4699">
                  <w:delText>Alumno visualiza mensaje</w:delText>
                </w:r>
              </w:del>
            </w:ins>
            <w:ins w:id="122" w:author="Lizbeth" w:date="2015-11-19T18:48:00Z">
              <w:del w:id="123" w:author="Luis Fernando Gomez Alejandre" w:date="2015-11-23T20:16:00Z">
                <w:r w:rsidDel="00ED4699">
                  <w:delText>…..</w:delText>
                </w:r>
              </w:del>
            </w:ins>
          </w:p>
          <w:p w14:paraId="355D3328" w14:textId="10A0A696" w:rsidR="00EB2524" w:rsidDel="00ED4699" w:rsidRDefault="00EB2524">
            <w:pPr>
              <w:pStyle w:val="Prrafodelista"/>
              <w:rPr>
                <w:ins w:id="124" w:author="Lizbeth" w:date="2015-11-19T18:48:00Z"/>
                <w:del w:id="125" w:author="Luis Fernando Gomez Alejandre" w:date="2015-11-23T20:16:00Z"/>
              </w:rPr>
              <w:pPrChange w:id="126" w:author="Luis Fernando Gomez Alejandre" w:date="2015-11-23T20:18:00Z">
                <w:pPr>
                  <w:pStyle w:val="Prrafodelista"/>
                  <w:numPr>
                    <w:numId w:val="14"/>
                  </w:numPr>
                  <w:ind w:hanging="360"/>
                </w:pPr>
              </w:pPrChange>
            </w:pPr>
          </w:p>
          <w:p w14:paraId="53804E5C" w14:textId="7649E5AE" w:rsidR="00267914" w:rsidRPr="00FC02A1" w:rsidRDefault="00267914" w:rsidP="00D00A18">
            <w:pPr>
              <w:pStyle w:val="Prrafodelista"/>
              <w:numPr>
                <w:ilvl w:val="0"/>
                <w:numId w:val="14"/>
              </w:numPr>
            </w:pPr>
            <w:ins w:id="127" w:author="Lizbeth" w:date="2015-11-19T18:48:00Z">
              <w:del w:id="128" w:author="Luis Fernando Gomez Alejandre" w:date="2015-11-23T20:16:00Z">
                <w:r w:rsidDel="00ED4699">
                  <w:delText xml:space="preserve">POR SUPUESTO QUE DEBE IR NUMERADO </w:delText>
                </w:r>
              </w:del>
            </w:ins>
          </w:p>
        </w:tc>
      </w:tr>
      <w:tr w:rsidR="00035976" w:rsidRPr="008478FC" w14:paraId="4466C5DE"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679AC48" w14:textId="49F9E065" w:rsidR="00035976" w:rsidRPr="00731113" w:rsidRDefault="00035976" w:rsidP="00116B6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64D33293" w14:textId="77777777" w:rsidR="002F4FE4" w:rsidDel="00267914" w:rsidRDefault="002F4FE4" w:rsidP="002F4FE4">
            <w:pPr>
              <w:rPr>
                <w:del w:id="129" w:author="Lizbeth" w:date="2015-11-19T18:48:00Z"/>
                <w:lang w:val="es-ES"/>
              </w:rPr>
            </w:pPr>
          </w:p>
          <w:p w14:paraId="15482B3D" w14:textId="2DB16A8C" w:rsidR="00035976" w:rsidDel="00ED4699" w:rsidRDefault="00267914" w:rsidP="00760D18">
            <w:pPr>
              <w:rPr>
                <w:ins w:id="130" w:author="Lizbeth" w:date="2015-11-19T18:48:00Z"/>
                <w:del w:id="131" w:author="Luis Fernando Gomez Alejandre" w:date="2015-11-23T20:19:00Z"/>
                <w:rFonts w:cs="Arial"/>
                <w:lang w:val="es-ES"/>
              </w:rPr>
            </w:pPr>
            <w:ins w:id="132" w:author="Lizbeth" w:date="2015-11-19T18:48:00Z">
              <w:del w:id="133" w:author="Luis Fernando Gomez Alejandre" w:date="2015-11-23T20:19:00Z">
                <w:r w:rsidDel="00ED4699">
                  <w:rPr>
                    <w:rFonts w:cs="Arial"/>
                    <w:lang w:val="es-ES"/>
                  </w:rPr>
                  <w:delText>NO HAY</w:delText>
                </w:r>
              </w:del>
            </w:ins>
            <w:ins w:id="134" w:author="Lizbeth" w:date="2015-11-19T18:49:00Z">
              <w:del w:id="135" w:author="Luis Fernando Gomez Alejandre" w:date="2015-11-23T20:19:00Z">
                <w:r w:rsidDel="00ED4699">
                  <w:rPr>
                    <w:rFonts w:cs="Arial"/>
                    <w:lang w:val="es-ES"/>
                  </w:rPr>
                  <w:delText xml:space="preserve"> FLUJOS ALTERNOS</w:delText>
                </w:r>
              </w:del>
            </w:ins>
            <w:ins w:id="136" w:author="Lizbeth" w:date="2015-11-19T18:48:00Z">
              <w:del w:id="137" w:author="Luis Fernando Gomez Alejandre" w:date="2015-11-23T20:19:00Z">
                <w:r w:rsidDel="00ED4699">
                  <w:rPr>
                    <w:rFonts w:cs="Arial"/>
                    <w:lang w:val="es-ES"/>
                  </w:rPr>
                  <w:delText>?</w:delText>
                </w:r>
              </w:del>
            </w:ins>
            <w:ins w:id="138" w:author="Lizbeth" w:date="2015-11-19T18:49:00Z">
              <w:del w:id="139" w:author="Luis Fernando Gomez Alejandre" w:date="2015-11-23T20:19:00Z">
                <w:r w:rsidDel="00ED4699">
                  <w:rPr>
                    <w:rFonts w:cs="Arial"/>
                    <w:lang w:val="es-ES"/>
                  </w:rPr>
                  <w:delText xml:space="preserve"> NO CREO</w:delText>
                </w:r>
              </w:del>
            </w:ins>
          </w:p>
          <w:p w14:paraId="77A17A3A" w14:textId="0A13DD14" w:rsidR="00267914" w:rsidRPr="00ED4699" w:rsidDel="00ED4699" w:rsidRDefault="00267914">
            <w:pPr>
              <w:pStyle w:val="Prrafodelista"/>
              <w:numPr>
                <w:ilvl w:val="0"/>
                <w:numId w:val="15"/>
              </w:numPr>
              <w:rPr>
                <w:ins w:id="140" w:author="MARES SOLANO FRANCISCO GERARDO" w:date="2015-11-23T16:06:00Z"/>
                <w:del w:id="141" w:author="Luis Fernando Gomez Alejandre" w:date="2015-11-23T20:19:00Z"/>
                <w:rFonts w:cs="Arial"/>
                <w:lang w:val="es-ES"/>
                <w:rPrChange w:id="142" w:author="Luis Fernando Gomez Alejandre" w:date="2015-11-23T20:19:00Z">
                  <w:rPr>
                    <w:ins w:id="143" w:author="MARES SOLANO FRANCISCO GERARDO" w:date="2015-11-23T16:06:00Z"/>
                    <w:del w:id="144" w:author="Luis Fernando Gomez Alejandre" w:date="2015-11-23T20:19:00Z"/>
                  </w:rPr>
                </w:rPrChange>
              </w:rPr>
              <w:pPrChange w:id="145" w:author="Luis Fernando Gomez Alejandre" w:date="2015-11-23T20:19:00Z">
                <w:pPr/>
              </w:pPrChange>
            </w:pPr>
            <w:ins w:id="146" w:author="Lizbeth" w:date="2015-11-19T18:48:00Z">
              <w:del w:id="147" w:author="Luis Fernando Gomez Alejandre" w:date="2015-11-23T20:19:00Z">
                <w:r w:rsidRPr="00ED4699" w:rsidDel="00ED4699">
                  <w:rPr>
                    <w:rFonts w:cs="Arial"/>
                    <w:lang w:val="es-ES"/>
                    <w:rPrChange w:id="148" w:author="Luis Fernando Gomez Alejandre" w:date="2015-11-23T20:19:00Z">
                      <w:rPr/>
                    </w:rPrChange>
                  </w:rPr>
                  <w:delText>QUE PASA SI QUIERO MODIFICAR O ELIMINAR ALG</w:delText>
                </w:r>
              </w:del>
            </w:ins>
            <w:ins w:id="149" w:author="Lizbeth" w:date="2015-11-19T18:49:00Z">
              <w:del w:id="150" w:author="Luis Fernando Gomez Alejandre" w:date="2015-11-23T20:19:00Z">
                <w:r w:rsidRPr="00ED4699" w:rsidDel="00ED4699">
                  <w:rPr>
                    <w:rFonts w:cs="Arial"/>
                    <w:lang w:val="es-ES"/>
                    <w:rPrChange w:id="151" w:author="Luis Fernando Gomez Alejandre" w:date="2015-11-23T20:19:00Z">
                      <w:rPr/>
                    </w:rPrChange>
                  </w:rPr>
                  <w:delText>ÚN REGISTRO?</w:delText>
                </w:r>
              </w:del>
            </w:ins>
          </w:p>
          <w:p w14:paraId="1BF3D225" w14:textId="77777777" w:rsidR="00933E4E" w:rsidRDefault="00933E4E">
            <w:pPr>
              <w:pStyle w:val="Prrafodelista"/>
              <w:numPr>
                <w:ilvl w:val="0"/>
                <w:numId w:val="15"/>
              </w:numPr>
              <w:rPr>
                <w:ins w:id="152" w:author="Luis Fernando Gomez Alejandre" w:date="2015-11-23T20:19:00Z"/>
              </w:rPr>
              <w:pPrChange w:id="153" w:author="Luis Fernando Gomez Alejandre" w:date="2015-11-23T20:19:00Z">
                <w:pPr/>
              </w:pPrChange>
            </w:pPr>
            <w:ins w:id="154" w:author="MARES SOLANO FRANCISCO GERARDO" w:date="2015-11-23T16:06:00Z">
              <w:del w:id="155" w:author="Luis Fernando Gomez Alejandre" w:date="2015-11-23T20:19:00Z">
                <w:r w:rsidDel="00ED4699">
                  <w:delText xml:space="preserve">El alumno ingresará al sistema y podrá modificar los </w:delText>
                </w:r>
              </w:del>
            </w:ins>
            <w:ins w:id="156" w:author="MARES SOLANO FRANCISCO GERARDO" w:date="2015-11-23T16:07:00Z">
              <w:del w:id="157" w:author="Luis Fernando Gomez Alejandre" w:date="2015-11-23T20:19:00Z">
                <w:r w:rsidDel="00ED4699">
                  <w:delText>registros de entradas y salidas guardados.</w:delText>
                </w:r>
              </w:del>
            </w:ins>
            <w:ins w:id="158" w:author="Luis Fernando Gomez Alejandre" w:date="2015-11-23T20:19:00Z">
              <w:r w:rsidR="00D00A18">
                <w:t>El alumno registra su hora de entrada</w:t>
              </w:r>
            </w:ins>
          </w:p>
          <w:p w14:paraId="1296E5CE" w14:textId="77777777" w:rsidR="00D00A18" w:rsidRDefault="00D00A18">
            <w:pPr>
              <w:pStyle w:val="Prrafodelista"/>
              <w:numPr>
                <w:ilvl w:val="0"/>
                <w:numId w:val="15"/>
              </w:numPr>
              <w:rPr>
                <w:ins w:id="159" w:author="Luis Fernando Gomez Alejandre" w:date="2015-11-23T20:21:00Z"/>
              </w:rPr>
              <w:pPrChange w:id="160" w:author="Luis Fernando Gomez Alejandre" w:date="2015-11-23T20:19:00Z">
                <w:pPr/>
              </w:pPrChange>
            </w:pPr>
            <w:ins w:id="161" w:author="Luis Fernando Gomez Alejandre" w:date="2015-11-23T20:21:00Z">
              <w:r>
                <w:t>Registra su hora de salida</w:t>
              </w:r>
            </w:ins>
          </w:p>
          <w:p w14:paraId="313B536D" w14:textId="77777777" w:rsidR="00D00A18" w:rsidRDefault="00D00A18">
            <w:pPr>
              <w:pStyle w:val="Prrafodelista"/>
              <w:numPr>
                <w:ilvl w:val="0"/>
                <w:numId w:val="15"/>
              </w:numPr>
              <w:rPr>
                <w:ins w:id="162" w:author="Luis Fernando Gomez Alejandre" w:date="2015-11-23T20:21:00Z"/>
              </w:rPr>
              <w:pPrChange w:id="163" w:author="Luis Fernando Gomez Alejandre" w:date="2015-11-23T20:19:00Z">
                <w:pPr/>
              </w:pPrChange>
            </w:pPr>
            <w:ins w:id="164" w:author="Luis Fernando Gomez Alejandre" w:date="2015-11-23T20:21:00Z">
              <w:r>
                <w:t>No escribe en el campo de actividades diarias</w:t>
              </w:r>
            </w:ins>
          </w:p>
          <w:p w14:paraId="7F3478A7" w14:textId="77777777" w:rsidR="00D00A18" w:rsidRDefault="00D00A18">
            <w:pPr>
              <w:pStyle w:val="Prrafodelista"/>
              <w:numPr>
                <w:ilvl w:val="0"/>
                <w:numId w:val="15"/>
              </w:numPr>
              <w:rPr>
                <w:ins w:id="165" w:author="Luis Fernando Gomez Alejandre" w:date="2015-11-23T20:22:00Z"/>
              </w:rPr>
              <w:pPrChange w:id="166" w:author="Luis Fernando Gomez Alejandre" w:date="2015-11-23T20:19:00Z">
                <w:pPr/>
              </w:pPrChange>
            </w:pPr>
            <w:ins w:id="167" w:author="Luis Fernando Gomez Alejandre" w:date="2015-11-23T20:22:00Z">
              <w:r>
                <w:t>C</w:t>
              </w:r>
            </w:ins>
            <w:ins w:id="168" w:author="Luis Fernando Gomez Alejandre" w:date="2015-11-23T20:21:00Z">
              <w:r>
                <w:t>lic en guardar actividades</w:t>
              </w:r>
            </w:ins>
          </w:p>
          <w:p w14:paraId="0CAF83FA" w14:textId="6164F9E5" w:rsidR="00D00A18" w:rsidRPr="005B6FE0" w:rsidRDefault="00D00A18">
            <w:pPr>
              <w:pStyle w:val="Prrafodelista"/>
              <w:numPr>
                <w:ilvl w:val="0"/>
                <w:numId w:val="15"/>
              </w:numPr>
              <w:pPrChange w:id="169" w:author="Luis Fernando Gomez Alejandre" w:date="2015-11-23T20:19:00Z">
                <w:pPr/>
              </w:pPrChange>
            </w:pPr>
            <w:ins w:id="170" w:author="Luis Fernando Gomez Alejandre" w:date="2015-11-23T20:23:00Z">
              <w:r>
                <w:t>Se anexan actividades en el siguiente registro de entrada</w:t>
              </w:r>
            </w:ins>
          </w:p>
        </w:tc>
      </w:tr>
      <w:tr w:rsidR="00035976" w:rsidRPr="008478FC" w14:paraId="53D10341"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35C1AA65" w14:textId="4BFC4FFE" w:rsidR="00035976" w:rsidRPr="00731113" w:rsidRDefault="00035976" w:rsidP="00116B6D">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61B2A8E0" w14:textId="1A79393F" w:rsidR="00640294" w:rsidRPr="00ED4699" w:rsidDel="00ED4699" w:rsidRDefault="00267914">
            <w:pPr>
              <w:pStyle w:val="Prrafodelista"/>
              <w:numPr>
                <w:ilvl w:val="0"/>
                <w:numId w:val="16"/>
              </w:numPr>
              <w:rPr>
                <w:ins w:id="171" w:author="Lizbeth" w:date="2015-11-19T18:59:00Z"/>
                <w:del w:id="172" w:author="Luis Fernando Gomez Alejandre" w:date="2015-11-23T20:19:00Z"/>
                <w:rFonts w:cs="Arial"/>
                <w:lang w:val="es-ES"/>
                <w:rPrChange w:id="173" w:author="Luis Fernando Gomez Alejandre" w:date="2015-11-23T20:19:00Z">
                  <w:rPr>
                    <w:ins w:id="174" w:author="Lizbeth" w:date="2015-11-19T18:59:00Z"/>
                    <w:del w:id="175" w:author="Luis Fernando Gomez Alejandre" w:date="2015-11-23T20:19:00Z"/>
                  </w:rPr>
                </w:rPrChange>
              </w:rPr>
              <w:pPrChange w:id="176" w:author="Luis Fernando Gomez Alejandre" w:date="2015-11-23T20:19:00Z">
                <w:pPr/>
              </w:pPrChange>
            </w:pPr>
            <w:ins w:id="177" w:author="Lizbeth" w:date="2015-11-19T18:50:00Z">
              <w:del w:id="178" w:author="Luis Fernando Gomez Alejandre" w:date="2015-11-23T20:19:00Z">
                <w:r w:rsidRPr="00ED4699" w:rsidDel="00ED4699">
                  <w:rPr>
                    <w:rFonts w:cs="Arial"/>
                    <w:lang w:val="es-ES"/>
                    <w:rPrChange w:id="179" w:author="Luis Fernando Gomez Alejandre" w:date="2015-11-23T20:19:00Z">
                      <w:rPr/>
                    </w:rPrChange>
                  </w:rPr>
                  <w:delText>P.E. QUE EL ALUMNO NO ESTÉ DADO DE ALTA, O EL PROYECTO</w:delText>
                </w:r>
              </w:del>
            </w:ins>
          </w:p>
          <w:p w14:paraId="476EBB69" w14:textId="76DA3E37" w:rsidR="00640294" w:rsidDel="00ED4699" w:rsidRDefault="00640294">
            <w:pPr>
              <w:pStyle w:val="Prrafodelista"/>
              <w:numPr>
                <w:ilvl w:val="0"/>
                <w:numId w:val="16"/>
              </w:numPr>
              <w:rPr>
                <w:ins w:id="180" w:author="MARES SOLANO FRANCISCO GERARDO" w:date="2015-11-23T16:07:00Z"/>
                <w:del w:id="181" w:author="Luis Fernando Gomez Alejandre" w:date="2015-11-23T20:19:00Z"/>
              </w:rPr>
              <w:pPrChange w:id="182" w:author="Luis Fernando Gomez Alejandre" w:date="2015-11-23T20:19:00Z">
                <w:pPr/>
              </w:pPrChange>
            </w:pPr>
            <w:ins w:id="183" w:author="Lizbeth" w:date="2015-11-19T18:59:00Z">
              <w:del w:id="184" w:author="Luis Fernando Gomez Alejandre" w:date="2015-11-23T20:19:00Z">
                <w:r w:rsidDel="00ED4699">
                  <w:delText>ERROR DE CONEXIÓN CON BD, ALGO, AUNQUE NO SIEMPRE DEBE HABER EXCEPCIONES, EN ESTE CASO SI HAY</w:delText>
                </w:r>
              </w:del>
            </w:ins>
          </w:p>
          <w:p w14:paraId="21D98583" w14:textId="77777777" w:rsidR="00933E4E" w:rsidRDefault="00933E4E">
            <w:pPr>
              <w:pStyle w:val="Prrafodelista"/>
              <w:numPr>
                <w:ilvl w:val="0"/>
                <w:numId w:val="16"/>
              </w:numPr>
              <w:rPr>
                <w:ins w:id="185" w:author="Luis Fernando Gomez Alejandre" w:date="2015-11-23T20:19:00Z"/>
              </w:rPr>
              <w:pPrChange w:id="186" w:author="Luis Fernando Gomez Alejandre" w:date="2015-11-23T20:19:00Z">
                <w:pPr/>
              </w:pPrChange>
            </w:pPr>
            <w:ins w:id="187" w:author="MARES SOLANO FRANCISCO GERARDO" w:date="2015-11-23T16:07:00Z">
              <w:r>
                <w:t>Error de conexión con la base de datos</w:t>
              </w:r>
            </w:ins>
          </w:p>
          <w:p w14:paraId="56C1EA17" w14:textId="558F4735" w:rsidR="00ED4699" w:rsidRPr="00ED4699" w:rsidDel="00ED4699" w:rsidRDefault="00ED4699">
            <w:pPr>
              <w:pStyle w:val="Prrafodelista"/>
              <w:numPr>
                <w:ilvl w:val="0"/>
                <w:numId w:val="16"/>
              </w:numPr>
              <w:rPr>
                <w:del w:id="188" w:author="Luis Fernando Gomez Alejandre" w:date="2015-11-23T20:20:00Z"/>
                <w:rPrChange w:id="189" w:author="Luis Fernando Gomez Alejandre" w:date="2015-11-23T20:20:00Z">
                  <w:rPr>
                    <w:del w:id="190" w:author="Luis Fernando Gomez Alejandre" w:date="2015-11-23T20:20:00Z"/>
                    <w:rFonts w:cs="Arial"/>
                    <w:lang w:val="es-ES"/>
                  </w:rPr>
                </w:rPrChange>
              </w:rPr>
              <w:pPrChange w:id="191" w:author="Luis Fernando Gomez Alejandre" w:date="2015-11-23T20:20:00Z">
                <w:pPr/>
              </w:pPrChange>
            </w:pPr>
            <w:ins w:id="192" w:author="Luis Fernando Gomez Alejandre" w:date="2015-11-23T20:20:00Z">
              <w:r>
                <w:rPr>
                  <w:rFonts w:cs="Arial"/>
                  <w:lang w:val="es-ES"/>
                </w:rPr>
                <w:t>El alumno no está dado de alta</w:t>
              </w:r>
            </w:ins>
          </w:p>
          <w:p w14:paraId="3AC93F73" w14:textId="77777777" w:rsidR="00ED4699" w:rsidRDefault="00ED4699">
            <w:pPr>
              <w:pStyle w:val="Prrafodelista"/>
              <w:numPr>
                <w:ilvl w:val="0"/>
                <w:numId w:val="16"/>
              </w:numPr>
              <w:rPr>
                <w:ins w:id="193" w:author="Luis Fernando Gomez Alejandre" w:date="2015-11-23T20:20:00Z"/>
              </w:rPr>
              <w:pPrChange w:id="194" w:author="Luis Fernando Gomez Alejandre" w:date="2015-11-23T20:19:00Z">
                <w:pPr/>
              </w:pPrChange>
            </w:pPr>
          </w:p>
          <w:p w14:paraId="44841BDA" w14:textId="0FE1C561" w:rsidR="00933E4E" w:rsidRPr="00ED4699" w:rsidDel="00ED4699" w:rsidRDefault="00A8310F">
            <w:pPr>
              <w:pStyle w:val="Prrafodelista"/>
              <w:numPr>
                <w:ilvl w:val="0"/>
                <w:numId w:val="16"/>
              </w:numPr>
              <w:rPr>
                <w:ins w:id="195" w:author="MARES SOLANO FRANCISCO GERARDO" w:date="2015-11-23T16:07:00Z"/>
                <w:del w:id="196" w:author="Luis Fernando Gomez Alejandre" w:date="2015-11-23T20:20:00Z"/>
                <w:rFonts w:cs="Arial"/>
                <w:lang w:val="es-ES"/>
                <w:rPrChange w:id="197" w:author="Luis Fernando Gomez Alejandre" w:date="2015-11-23T20:20:00Z">
                  <w:rPr>
                    <w:ins w:id="198" w:author="MARES SOLANO FRANCISCO GERARDO" w:date="2015-11-23T16:07:00Z"/>
                    <w:del w:id="199" w:author="Luis Fernando Gomez Alejandre" w:date="2015-11-23T20:20:00Z"/>
                  </w:rPr>
                </w:rPrChange>
              </w:rPr>
              <w:pPrChange w:id="200" w:author="Luis Fernando Gomez Alejandre" w:date="2015-11-23T20:20:00Z">
                <w:pPr/>
              </w:pPrChange>
            </w:pPr>
            <w:ins w:id="201" w:author="MARES SOLANO FRANCISCO GERARDO" w:date="2015-11-23T16:07:00Z">
              <w:del w:id="202" w:author="Luis Fernando Gomez Alejandre" w:date="2015-11-23T20:20:00Z">
                <w:r w:rsidRPr="00ED4699" w:rsidDel="00ED4699">
                  <w:rPr>
                    <w:rFonts w:cs="Arial"/>
                    <w:lang w:val="es-ES"/>
                    <w:rPrChange w:id="203" w:author="Luis Fernando Gomez Alejandre" w:date="2015-11-23T20:20:00Z">
                      <w:rPr/>
                    </w:rPrChange>
                  </w:rPr>
                  <w:delText>El alumno no está dado de alta</w:delText>
                </w:r>
              </w:del>
            </w:ins>
          </w:p>
          <w:p w14:paraId="1E057E75" w14:textId="5B8EE146" w:rsidR="00A8310F" w:rsidRPr="005B6FE0" w:rsidRDefault="00A8310F">
            <w:pPr>
              <w:pStyle w:val="Prrafodelista"/>
              <w:numPr>
                <w:ilvl w:val="0"/>
                <w:numId w:val="16"/>
              </w:numPr>
              <w:pPrChange w:id="204" w:author="Luis Fernando Gomez Alejandre" w:date="2015-11-23T20:20:00Z">
                <w:pPr/>
              </w:pPrChange>
            </w:pPr>
            <w:ins w:id="205" w:author="MARES SOLANO FRANCISCO GERARDO" w:date="2015-11-23T16:07:00Z">
              <w:r>
                <w:t>El proyecto no está dado de alta</w:t>
              </w:r>
            </w:ins>
          </w:p>
        </w:tc>
      </w:tr>
      <w:tr w:rsidR="00035976" w:rsidRPr="008478FC" w14:paraId="5B5136E3"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476A9A9" w14:textId="4909944F" w:rsidR="00035976" w:rsidRPr="00731113" w:rsidRDefault="00035976" w:rsidP="00116B6D">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27577217" w14:textId="3AE0C11A" w:rsidR="00267914" w:rsidDel="00D00A18" w:rsidRDefault="00C02514">
            <w:pPr>
              <w:rPr>
                <w:ins w:id="206" w:author="Lizbeth" w:date="2015-11-19T18:51:00Z"/>
                <w:del w:id="207" w:author="Luis Fernando Gomez Alejandre" w:date="2015-11-23T20:24:00Z"/>
                <w:rFonts w:cs="Arial"/>
                <w:lang w:val="es-ES"/>
              </w:rPr>
            </w:pPr>
            <w:del w:id="208" w:author="Luis Fernando Gomez Alejandre" w:date="2015-11-23T20:24:00Z">
              <w:r w:rsidDel="00D00A18">
                <w:rPr>
                  <w:rFonts w:cs="Arial"/>
                  <w:lang w:val="es-ES"/>
                </w:rPr>
                <w:delText>Será posible generar un reporte desde al menos un registro de entrada y salida correcto.</w:delText>
              </w:r>
            </w:del>
            <w:ins w:id="209" w:author="Lizbeth" w:date="2015-11-19T18:51:00Z">
              <w:del w:id="210" w:author="Luis Fernando Gomez Alejandre" w:date="2015-11-23T20:24:00Z">
                <w:r w:rsidR="00267914" w:rsidDel="00D00A18">
                  <w:rPr>
                    <w:rFonts w:cs="Arial"/>
                    <w:lang w:val="es-ES"/>
                  </w:rPr>
                  <w:delText xml:space="preserve"> ¿??</w:delText>
                </w:r>
              </w:del>
            </w:ins>
          </w:p>
          <w:p w14:paraId="13651120" w14:textId="01621F22" w:rsidR="00267914" w:rsidRDefault="00267914">
            <w:pPr>
              <w:rPr>
                <w:ins w:id="211" w:author="MARES SOLANO FRANCISCO GERARDO" w:date="2015-11-23T16:07:00Z"/>
                <w:rFonts w:cs="Arial"/>
                <w:lang w:val="es-ES"/>
              </w:rPr>
            </w:pPr>
            <w:ins w:id="212" w:author="Lizbeth" w:date="2015-11-19T18:51:00Z">
              <w:del w:id="213" w:author="Luis Fernando Gomez Alejandre" w:date="2015-11-23T20:24:00Z">
                <w:r w:rsidDel="00D00A18">
                  <w:rPr>
                    <w:rFonts w:cs="Arial"/>
                    <w:lang w:val="es-ES"/>
                  </w:rPr>
                  <w:delText xml:space="preserve">AQUÍ VA LO QUE SE DEBE CUMPLIR </w:delText>
                </w:r>
              </w:del>
            </w:ins>
            <w:ins w:id="214" w:author="Lizbeth" w:date="2015-11-19T18:52:00Z">
              <w:del w:id="215" w:author="Luis Fernando Gomez Alejandre" w:date="2015-11-23T20:24:00Z">
                <w:r w:rsidDel="00D00A18">
                  <w:rPr>
                    <w:rFonts w:cs="Arial"/>
                    <w:lang w:val="es-ES"/>
                  </w:rPr>
                  <w:delText>DESPUÉS</w:delText>
                </w:r>
              </w:del>
            </w:ins>
            <w:ins w:id="216" w:author="Lizbeth" w:date="2015-11-19T18:51:00Z">
              <w:del w:id="217" w:author="Luis Fernando Gomez Alejandre" w:date="2015-11-23T20:24:00Z">
                <w:r w:rsidDel="00D00A18">
                  <w:rPr>
                    <w:rFonts w:cs="Arial"/>
                    <w:lang w:val="es-ES"/>
                  </w:rPr>
                  <w:delText xml:space="preserve"> DE EJECUTAR EL CU, P.E. </w:delText>
                </w:r>
              </w:del>
            </w:ins>
            <w:ins w:id="218" w:author="Lizbeth" w:date="2015-11-19T18:52:00Z">
              <w:del w:id="219" w:author="Luis Fernando Gomez Alejandre" w:date="2015-11-23T20:24:00Z">
                <w:r w:rsidDel="00D00A18">
                  <w:rPr>
                    <w:rFonts w:cs="Arial"/>
                    <w:lang w:val="es-ES"/>
                  </w:rPr>
                  <w:delText>Actividades diarias registradas</w:delText>
                </w:r>
              </w:del>
            </w:ins>
            <w:ins w:id="220" w:author="Luis Fernando Gomez Alejandre" w:date="2015-11-23T20:24:00Z">
              <w:r w:rsidR="00D00A18">
                <w:rPr>
                  <w:rFonts w:cs="Arial"/>
                  <w:lang w:val="es-ES"/>
                </w:rPr>
                <w:t xml:space="preserve">Al final de mes se podrá generar un documento con el número de horas y las actividades </w:t>
              </w:r>
            </w:ins>
            <w:ins w:id="221" w:author="Luis Fernando Gomez Alejandre" w:date="2015-11-23T20:25:00Z">
              <w:r w:rsidR="00D00A18">
                <w:rPr>
                  <w:rFonts w:cs="Arial"/>
                  <w:lang w:val="es-ES"/>
                </w:rPr>
                <w:t>hechas durante el mes.</w:t>
              </w:r>
            </w:ins>
          </w:p>
          <w:p w14:paraId="60C0B0F3" w14:textId="77777777" w:rsidR="00A8310F" w:rsidRPr="00731113" w:rsidRDefault="00A8310F">
            <w:pPr>
              <w:rPr>
                <w:rFonts w:cs="Arial"/>
                <w:lang w:val="es-ES"/>
              </w:rPr>
            </w:pPr>
          </w:p>
        </w:tc>
      </w:tr>
      <w:tr w:rsidR="00035976" w:rsidRPr="008478FC" w14:paraId="0AFAE852"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55B38FC9" w14:textId="77777777" w:rsidR="00035976" w:rsidRPr="00731113" w:rsidRDefault="00035976" w:rsidP="00116B6D">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649FEC62" w14:textId="77777777" w:rsidR="00CD2F99" w:rsidDel="00267914" w:rsidRDefault="00CD2F99" w:rsidP="002F4FE4">
            <w:pPr>
              <w:rPr>
                <w:del w:id="222" w:author="Lizbeth" w:date="2015-11-19T18:52:00Z"/>
                <w:rFonts w:cs="Arial"/>
                <w:lang w:val="es-ES"/>
              </w:rPr>
            </w:pPr>
            <w:del w:id="223" w:author="Lizbeth" w:date="2015-11-19T18:52:00Z">
              <w:r w:rsidDel="00267914">
                <w:rPr>
                  <w:rFonts w:cs="Arial"/>
                  <w:lang w:val="es-ES"/>
                </w:rPr>
                <w:delText>Matrícula y contraseña del alumno para iniciar sesión.</w:delText>
              </w:r>
            </w:del>
          </w:p>
          <w:p w14:paraId="31970DD8" w14:textId="75B5E5BB" w:rsidR="002F4FE4" w:rsidRPr="00731113" w:rsidRDefault="00D00A18" w:rsidP="00D00A18">
            <w:pPr>
              <w:rPr>
                <w:rFonts w:cs="Arial"/>
                <w:lang w:val="es-ES"/>
              </w:rPr>
            </w:pPr>
            <w:r>
              <w:rPr>
                <w:rFonts w:cs="Arial"/>
                <w:lang w:val="es-ES"/>
              </w:rPr>
              <w:t>Hora de Entrada/Salida y actividades realizadas.</w:t>
            </w:r>
          </w:p>
        </w:tc>
      </w:tr>
      <w:tr w:rsidR="00035976" w:rsidRPr="008478FC" w14:paraId="25F111D0"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56AF44E4" w14:textId="77777777" w:rsidR="00035976" w:rsidRPr="00731113" w:rsidRDefault="00035976" w:rsidP="00116B6D">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1CF2B406" w14:textId="77777777" w:rsidR="00035976" w:rsidRPr="00731113" w:rsidRDefault="00C02514" w:rsidP="00CD2F99">
            <w:pPr>
              <w:rPr>
                <w:rFonts w:cs="Arial"/>
                <w:lang w:val="es-ES"/>
              </w:rPr>
            </w:pPr>
            <w:r>
              <w:rPr>
                <w:rFonts w:cs="Arial"/>
                <w:lang w:val="es-ES"/>
              </w:rPr>
              <w:t>Información de</w:t>
            </w:r>
            <w:r w:rsidR="00CD2F99">
              <w:rPr>
                <w:rFonts w:cs="Arial"/>
                <w:lang w:val="es-ES"/>
              </w:rPr>
              <w:t xml:space="preserve"> </w:t>
            </w:r>
            <w:r>
              <w:rPr>
                <w:rFonts w:cs="Arial"/>
                <w:lang w:val="es-ES"/>
              </w:rPr>
              <w:t xml:space="preserve">la  </w:t>
            </w:r>
            <w:r w:rsidR="002F4FE4">
              <w:rPr>
                <w:rFonts w:cs="Arial"/>
                <w:lang w:val="es-ES"/>
              </w:rPr>
              <w:t xml:space="preserve">hora de entrada y </w:t>
            </w:r>
            <w:commentRangeStart w:id="224"/>
            <w:r w:rsidR="002F4FE4">
              <w:rPr>
                <w:rFonts w:cs="Arial"/>
                <w:lang w:val="es-ES"/>
              </w:rPr>
              <w:t>salida</w:t>
            </w:r>
            <w:commentRangeEnd w:id="224"/>
            <w:r w:rsidR="00640294">
              <w:rPr>
                <w:rStyle w:val="Refdecomentario"/>
              </w:rPr>
              <w:commentReference w:id="224"/>
            </w:r>
            <w:r w:rsidR="002F4FE4">
              <w:rPr>
                <w:rFonts w:cs="Arial"/>
                <w:lang w:val="es-ES"/>
              </w:rPr>
              <w:t xml:space="preserve">. </w:t>
            </w:r>
            <w:r w:rsidR="00CD2F99">
              <w:rPr>
                <w:rFonts w:cs="Arial"/>
                <w:lang w:val="es-ES"/>
              </w:rPr>
              <w:t>Información que verifica sus acciones.</w:t>
            </w:r>
          </w:p>
        </w:tc>
      </w:tr>
      <w:tr w:rsidR="00035976" w:rsidRPr="002F4FE4" w14:paraId="50244B30"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C4524EA" w14:textId="77777777" w:rsidR="00035976" w:rsidRPr="00731113" w:rsidRDefault="00035976" w:rsidP="00116B6D">
            <w:pPr>
              <w:rPr>
                <w:rFonts w:cs="Arial"/>
                <w:b/>
                <w:lang w:val="es-ES"/>
              </w:rPr>
            </w:pPr>
            <w:r w:rsidRPr="00731113">
              <w:rPr>
                <w:rFonts w:cs="Arial"/>
                <w:b/>
                <w:lang w:val="es-ES"/>
              </w:rPr>
              <w:t xml:space="preserve">Incluye: </w:t>
            </w:r>
          </w:p>
          <w:p w14:paraId="73A6025E" w14:textId="77777777" w:rsidR="00035976" w:rsidRPr="00731113" w:rsidRDefault="00035976" w:rsidP="00116B6D">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42B5B66D" w14:textId="77777777" w:rsidR="00035976" w:rsidRPr="005B6FE0" w:rsidRDefault="00035976" w:rsidP="00116B6D">
            <w:pPr>
              <w:rPr>
                <w:rFonts w:cs="Arial"/>
                <w:lang w:val="es-ES"/>
              </w:rPr>
            </w:pPr>
          </w:p>
        </w:tc>
      </w:tr>
      <w:tr w:rsidR="00035976" w:rsidRPr="00760D18" w14:paraId="48465A11"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B65573E" w14:textId="77777777" w:rsidR="00035976" w:rsidRPr="00731113" w:rsidRDefault="00035976" w:rsidP="00116B6D">
            <w:pPr>
              <w:rPr>
                <w:rFonts w:cs="Arial"/>
                <w:b/>
                <w:lang w:val="es-ES"/>
              </w:rPr>
            </w:pPr>
            <w:r w:rsidRPr="00731113">
              <w:rPr>
                <w:rFonts w:cs="Arial"/>
                <w:b/>
                <w:lang w:val="es-ES"/>
              </w:rPr>
              <w:t>Extiende:</w:t>
            </w:r>
          </w:p>
          <w:p w14:paraId="19D0A118" w14:textId="77777777" w:rsidR="00035976" w:rsidRPr="00731113" w:rsidRDefault="00035976" w:rsidP="00116B6D">
            <w:pPr>
              <w:rPr>
                <w:rFonts w:cs="Arial"/>
                <w:b/>
                <w:lang w:val="es-ES"/>
              </w:rPr>
            </w:pPr>
            <w:r w:rsidRPr="00731113">
              <w:rPr>
                <w:rFonts w:cs="Arial"/>
                <w:b/>
                <w:lang w:val="es-ES"/>
              </w:rPr>
              <w:lastRenderedPageBreak/>
              <w:t>(relación Extend)</w:t>
            </w:r>
          </w:p>
        </w:tc>
        <w:tc>
          <w:tcPr>
            <w:tcW w:w="3428" w:type="pct"/>
            <w:tcBorders>
              <w:top w:val="single" w:sz="4" w:space="0" w:color="000000"/>
              <w:left w:val="single" w:sz="4" w:space="0" w:color="000000"/>
              <w:bottom w:val="single" w:sz="4" w:space="0" w:color="000000"/>
              <w:right w:val="single" w:sz="8" w:space="0" w:color="000000"/>
            </w:tcBorders>
          </w:tcPr>
          <w:p w14:paraId="73C0D8B4" w14:textId="77777777" w:rsidR="00035976" w:rsidRPr="00731113" w:rsidRDefault="00035976" w:rsidP="00116B6D">
            <w:pPr>
              <w:rPr>
                <w:rFonts w:cs="Arial"/>
                <w:lang w:val="es-ES"/>
              </w:rPr>
            </w:pPr>
          </w:p>
        </w:tc>
      </w:tr>
      <w:tr w:rsidR="00035976" w:rsidRPr="002F4FE4" w14:paraId="6B403DCA"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4DFA0E93" w14:textId="77777777" w:rsidR="00035976" w:rsidRPr="00731113" w:rsidRDefault="00035976" w:rsidP="00116B6D">
            <w:pPr>
              <w:rPr>
                <w:rFonts w:cs="Arial"/>
                <w:b/>
                <w:lang w:val="es-ES"/>
              </w:rPr>
            </w:pPr>
            <w:r w:rsidRPr="00731113">
              <w:rPr>
                <w:rFonts w:cs="Arial"/>
                <w:b/>
                <w:lang w:val="es-ES"/>
              </w:rPr>
              <w:lastRenderedPageBreak/>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0D0DF36C" w14:textId="77777777" w:rsidR="00035976" w:rsidRPr="00731113" w:rsidRDefault="00035976" w:rsidP="00116B6D">
            <w:pPr>
              <w:rPr>
                <w:rFonts w:cs="Arial"/>
                <w:lang w:val="es-ES"/>
              </w:rPr>
            </w:pPr>
            <w:r w:rsidRPr="00731113">
              <w:rPr>
                <w:rFonts w:cs="Arial"/>
                <w:lang w:val="es-ES"/>
              </w:rPr>
              <w:t>Alta</w:t>
            </w:r>
          </w:p>
        </w:tc>
      </w:tr>
    </w:tbl>
    <w:p w14:paraId="1A8F5A22" w14:textId="77777777" w:rsidR="0039086A" w:rsidRPr="002F4FE4" w:rsidRDefault="0039086A">
      <w:pPr>
        <w:rPr>
          <w:lang w:val="es-MX"/>
        </w:rPr>
      </w:pPr>
    </w:p>
    <w:p w14:paraId="088185A0" w14:textId="77777777" w:rsidR="0039086A" w:rsidRPr="002F4FE4" w:rsidRDefault="0039086A">
      <w:pPr>
        <w:suppressAutoHyphens w:val="0"/>
        <w:spacing w:after="200" w:line="276" w:lineRule="auto"/>
        <w:rPr>
          <w:lang w:val="es-MX"/>
        </w:rPr>
      </w:pPr>
      <w:r w:rsidRPr="002F4FE4">
        <w:rPr>
          <w:lang w:val="es-MX"/>
        </w:rPr>
        <w:br w:type="page"/>
      </w:r>
    </w:p>
    <w:tbl>
      <w:tblPr>
        <w:tblW w:w="4923" w:type="pct"/>
        <w:tblLook w:val="04A0" w:firstRow="1" w:lastRow="0" w:firstColumn="1" w:lastColumn="0" w:noHBand="0" w:noVBand="1"/>
      </w:tblPr>
      <w:tblGrid>
        <w:gridCol w:w="2730"/>
        <w:gridCol w:w="5952"/>
      </w:tblGrid>
      <w:tr w:rsidR="0039086A" w:rsidRPr="002F4FE4" w14:paraId="27BEE5E8"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BEFF23C" w14:textId="77777777" w:rsidR="0039086A" w:rsidRPr="00731113" w:rsidRDefault="0039086A" w:rsidP="00116B6D">
            <w:pPr>
              <w:rPr>
                <w:rFonts w:cs="Arial"/>
                <w:b/>
                <w:lang w:val="es-ES"/>
              </w:rPr>
            </w:pPr>
            <w:r w:rsidRPr="00731113">
              <w:rPr>
                <w:rFonts w:cs="Arial"/>
                <w:b/>
                <w:lang w:val="es-ES"/>
              </w:rPr>
              <w:lastRenderedPageBreak/>
              <w:t>ID:</w:t>
            </w:r>
          </w:p>
        </w:tc>
        <w:tc>
          <w:tcPr>
            <w:tcW w:w="3428" w:type="pct"/>
            <w:tcBorders>
              <w:top w:val="single" w:sz="4" w:space="0" w:color="000000"/>
              <w:left w:val="single" w:sz="4" w:space="0" w:color="000000"/>
              <w:bottom w:val="single" w:sz="4" w:space="0" w:color="000000"/>
              <w:right w:val="single" w:sz="8" w:space="0" w:color="000000"/>
            </w:tcBorders>
          </w:tcPr>
          <w:p w14:paraId="6F2CE0F4" w14:textId="77777777" w:rsidR="0039086A" w:rsidRPr="005B6FE0" w:rsidRDefault="00284EFC" w:rsidP="00116B6D">
            <w:pPr>
              <w:rPr>
                <w:rFonts w:cs="Arial"/>
                <w:lang w:val="es-ES"/>
              </w:rPr>
            </w:pPr>
            <w:r>
              <w:rPr>
                <w:rFonts w:cs="Arial"/>
                <w:lang w:val="es-ES"/>
              </w:rPr>
              <w:t>RF03</w:t>
            </w:r>
          </w:p>
        </w:tc>
      </w:tr>
      <w:tr w:rsidR="0039086A" w:rsidRPr="008478FC" w14:paraId="77D95C1A"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186B318" w14:textId="77777777" w:rsidR="0039086A" w:rsidRPr="00731113" w:rsidRDefault="0039086A" w:rsidP="00116B6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07919A4E" w14:textId="77777777" w:rsidR="0039086A" w:rsidRPr="00731113" w:rsidRDefault="00284EFC" w:rsidP="00116B6D">
            <w:pPr>
              <w:rPr>
                <w:rFonts w:cs="Arial"/>
                <w:lang w:val="es-ES"/>
              </w:rPr>
            </w:pPr>
            <w:r w:rsidRPr="00284EFC">
              <w:rPr>
                <w:rFonts w:cs="Arial"/>
                <w:lang w:val="es-ES"/>
              </w:rPr>
              <w:t>Registro de estudiantes de servicio social</w:t>
            </w:r>
          </w:p>
        </w:tc>
      </w:tr>
      <w:tr w:rsidR="00A54907" w:rsidRPr="00731113" w14:paraId="07F67971"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8AF535E" w14:textId="77777777" w:rsidR="00A54907" w:rsidRPr="00731113" w:rsidRDefault="00A54907" w:rsidP="00A54907">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B3CF8DB" w14:textId="77777777" w:rsidR="00D00A18" w:rsidRDefault="00D00A18" w:rsidP="00D00A18">
            <w:pPr>
              <w:rPr>
                <w:ins w:id="225" w:author="Luis Fernando Gomez Alejandre" w:date="2015-11-23T20:26:00Z"/>
                <w:rFonts w:cs="Arial"/>
                <w:lang w:val="es-ES"/>
              </w:rPr>
            </w:pPr>
            <w:ins w:id="226" w:author="Luis Fernando Gomez Alejandre" w:date="2015-11-23T20:26:00Z">
              <w:r>
                <w:rPr>
                  <w:rFonts w:cs="Arial"/>
                  <w:lang w:val="es-ES"/>
                </w:rPr>
                <w:t>González Portilla Susana</w:t>
              </w:r>
            </w:ins>
          </w:p>
          <w:p w14:paraId="4D23C199" w14:textId="77777777" w:rsidR="00D00A18" w:rsidRDefault="00D00A18" w:rsidP="00D00A18">
            <w:pPr>
              <w:rPr>
                <w:ins w:id="227" w:author="Luis Fernando Gomez Alejandre" w:date="2015-11-23T20:26:00Z"/>
                <w:rFonts w:cs="Arial"/>
                <w:lang w:val="es-ES"/>
              </w:rPr>
            </w:pPr>
            <w:ins w:id="228" w:author="Luis Fernando Gomez Alejandre" w:date="2015-11-23T20:26:00Z">
              <w:r>
                <w:rPr>
                  <w:rFonts w:cs="Arial"/>
                  <w:lang w:val="es-ES"/>
                </w:rPr>
                <w:t>Gómez Alejandre Fernando</w:t>
              </w:r>
            </w:ins>
          </w:p>
          <w:p w14:paraId="291E3C27" w14:textId="6FC6F4D4" w:rsidR="00A54907" w:rsidRPr="00731113" w:rsidRDefault="00D00A18" w:rsidP="00D00A18">
            <w:pPr>
              <w:rPr>
                <w:rFonts w:cs="Arial"/>
                <w:lang w:val="es-ES"/>
              </w:rPr>
            </w:pPr>
            <w:ins w:id="229" w:author="Luis Fernando Gomez Alejandre" w:date="2015-11-23T20:26:00Z">
              <w:r>
                <w:rPr>
                  <w:rFonts w:cs="Arial"/>
                  <w:lang w:val="es-ES"/>
                </w:rPr>
                <w:t>Mares Solano Francisco Gerardo</w:t>
              </w:r>
            </w:ins>
            <w:del w:id="230" w:author="Luis Fernando Gomez Alejandre" w:date="2015-11-23T20:26:00Z">
              <w:r w:rsidR="00A54907" w:rsidDel="00D00A18">
                <w:rPr>
                  <w:rFonts w:cs="Arial"/>
                  <w:lang w:val="es-ES"/>
                </w:rPr>
                <w:delText>Equipo 03</w:delText>
              </w:r>
            </w:del>
          </w:p>
        </w:tc>
      </w:tr>
      <w:tr w:rsidR="00A54907" w:rsidRPr="00731113" w14:paraId="3AE62545"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159D8C4A" w14:textId="77777777" w:rsidR="00A54907" w:rsidRPr="00731113" w:rsidRDefault="00A54907" w:rsidP="00A54907">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581BBB1D" w14:textId="77777777" w:rsidR="00A54907" w:rsidRPr="00731113" w:rsidRDefault="00A54907" w:rsidP="00A54907">
            <w:pPr>
              <w:rPr>
                <w:rFonts w:cs="Arial"/>
                <w:lang w:val="es-ES"/>
              </w:rPr>
            </w:pPr>
            <w:r>
              <w:rPr>
                <w:rFonts w:cs="Arial"/>
                <w:lang w:val="es-ES"/>
              </w:rPr>
              <w:t>06/11/15</w:t>
            </w:r>
          </w:p>
        </w:tc>
      </w:tr>
      <w:tr w:rsidR="00A54907" w:rsidRPr="00731113" w14:paraId="745F2D04"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A30AAD3" w14:textId="77777777" w:rsidR="00A54907" w:rsidRPr="00731113" w:rsidRDefault="00A54907" w:rsidP="00A54907">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28162391" w14:textId="3E0FADE8" w:rsidR="00A54907" w:rsidRPr="00731113" w:rsidRDefault="00A54907" w:rsidP="00D00A18">
            <w:pPr>
              <w:rPr>
                <w:rFonts w:cs="Arial"/>
                <w:lang w:val="es-ES"/>
              </w:rPr>
            </w:pPr>
            <w:del w:id="231" w:author="Luis Fernando Gomez Alejandre" w:date="2015-11-23T20:25:00Z">
              <w:r w:rsidDel="00D00A18">
                <w:rPr>
                  <w:rFonts w:cs="Arial"/>
                  <w:lang w:val="es-ES"/>
                </w:rPr>
                <w:delText>06</w:delText>
              </w:r>
            </w:del>
            <w:ins w:id="232" w:author="Luis Fernando Gomez Alejandre" w:date="2015-11-23T20:25:00Z">
              <w:r w:rsidR="00D00A18">
                <w:rPr>
                  <w:rFonts w:cs="Arial"/>
                  <w:lang w:val="es-ES"/>
                </w:rPr>
                <w:t>23</w:t>
              </w:r>
            </w:ins>
            <w:r>
              <w:rPr>
                <w:rFonts w:cs="Arial"/>
                <w:lang w:val="es-ES"/>
              </w:rPr>
              <w:t>/11/15</w:t>
            </w:r>
          </w:p>
        </w:tc>
      </w:tr>
      <w:tr w:rsidR="00A54907" w:rsidRPr="00731113" w14:paraId="3E843287"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024EED44" w14:textId="77777777" w:rsidR="00A54907" w:rsidRPr="00731113" w:rsidRDefault="00A54907" w:rsidP="00A54907">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28F0F217" w14:textId="0ED38DFD" w:rsidR="00A54907" w:rsidRPr="00731113" w:rsidRDefault="00284EFC" w:rsidP="00A54907">
            <w:pPr>
              <w:rPr>
                <w:rFonts w:cs="Arial"/>
                <w:lang w:val="es-ES"/>
              </w:rPr>
            </w:pPr>
            <w:del w:id="233" w:author="Luis Fernando Gomez Alejandre" w:date="2015-11-23T20:27:00Z">
              <w:r w:rsidDel="00D00A18">
                <w:rPr>
                  <w:rFonts w:cs="Arial"/>
                  <w:lang w:val="es-ES"/>
                </w:rPr>
                <w:delText>Alumno</w:delText>
              </w:r>
            </w:del>
            <w:ins w:id="234" w:author="Lizbeth" w:date="2015-11-19T18:54:00Z">
              <w:del w:id="235" w:author="Luis Fernando Gomez Alejandre" w:date="2015-11-23T20:27:00Z">
                <w:r w:rsidR="00640294" w:rsidDel="00D00A18">
                  <w:rPr>
                    <w:rFonts w:cs="Arial"/>
                    <w:lang w:val="es-ES"/>
                  </w:rPr>
                  <w:delText xml:space="preserve">Responsable </w:delText>
                </w:r>
              </w:del>
            </w:ins>
            <w:del w:id="236" w:author="Luis Fernando Gomez Alejandre" w:date="2015-11-23T20:27:00Z">
              <w:r w:rsidDel="00D00A18">
                <w:rPr>
                  <w:rFonts w:cs="Arial"/>
                  <w:lang w:val="es-ES"/>
                </w:rPr>
                <w:delText xml:space="preserve">, </w:delText>
              </w:r>
            </w:del>
            <w:r>
              <w:rPr>
                <w:rFonts w:cs="Arial"/>
                <w:lang w:val="es-ES"/>
              </w:rPr>
              <w:t>Coordinador SS</w:t>
            </w:r>
          </w:p>
        </w:tc>
      </w:tr>
      <w:tr w:rsidR="00A54907" w:rsidRPr="008478FC" w14:paraId="1B10808F"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70932B2C" w14:textId="77777777" w:rsidR="00A54907" w:rsidRPr="00731113" w:rsidRDefault="00A54907" w:rsidP="00A54907">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7924FD26" w14:textId="0F55E288" w:rsidR="00A54907" w:rsidRPr="00B712C9" w:rsidRDefault="003A1548" w:rsidP="003A1548">
            <w:pPr>
              <w:jc w:val="both"/>
              <w:rPr>
                <w:rFonts w:cs="Arial"/>
                <w:lang w:val="es-MX"/>
              </w:rPr>
            </w:pPr>
            <w:r>
              <w:rPr>
                <w:lang w:val="es-MX"/>
              </w:rPr>
              <w:t xml:space="preserve">El Coordinador registrara a los alumnos candidatos del servicio social, y seleccionará la dependencia y responsable con el que estará asociado </w:t>
            </w:r>
            <w:r w:rsidR="00C22088">
              <w:rPr>
                <w:lang w:val="es-MX"/>
              </w:rPr>
              <w:t>el alumno y generara un usuario y contraseña temporal para el acceso al sistema del servicio social.</w:t>
            </w:r>
          </w:p>
        </w:tc>
      </w:tr>
      <w:tr w:rsidR="00A54907" w:rsidRPr="008478FC" w14:paraId="01920ED9"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320BB33" w14:textId="77777777" w:rsidR="00A54907" w:rsidRPr="00731113" w:rsidRDefault="00A54907" w:rsidP="00A54907">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79BA77C7" w14:textId="172D0CD0" w:rsidR="00A54907" w:rsidRPr="003A1548" w:rsidRDefault="003A1548" w:rsidP="003A1548">
            <w:pPr>
              <w:pStyle w:val="Prrafodelista"/>
              <w:numPr>
                <w:ilvl w:val="0"/>
                <w:numId w:val="18"/>
              </w:numPr>
              <w:rPr>
                <w:rFonts w:cs="Arial"/>
                <w:lang w:val="es-ES"/>
              </w:rPr>
            </w:pPr>
            <w:r>
              <w:rPr>
                <w:rFonts w:cs="Arial"/>
                <w:lang w:val="es-ES"/>
              </w:rPr>
              <w:t>El alumno tuvo que seleccionar sus 3 dependencias antes de elaborar el registro</w:t>
            </w:r>
            <w:del w:id="237" w:author="Luis Fernando Gomez Alejandre" w:date="2015-11-23T20:25:00Z">
              <w:r w:rsidR="00CD2F99" w:rsidRPr="003A1548" w:rsidDel="00D00A18">
                <w:rPr>
                  <w:rFonts w:cs="Arial"/>
                  <w:lang w:val="es-ES"/>
                </w:rPr>
                <w:delText>El alumno debe tener al menos 75% de créditos.</w:delText>
              </w:r>
            </w:del>
          </w:p>
        </w:tc>
      </w:tr>
      <w:tr w:rsidR="00A54907" w:rsidRPr="008478FC" w14:paraId="35E3D016"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5B50508E" w14:textId="54A550B9" w:rsidR="00A54907" w:rsidRPr="00731113" w:rsidRDefault="00A54907" w:rsidP="00A54907">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17ABC88F" w14:textId="5451D087" w:rsidR="003A1548" w:rsidRPr="003A1548" w:rsidRDefault="003A1548" w:rsidP="003A1548">
            <w:pPr>
              <w:pStyle w:val="Prrafodelista"/>
              <w:numPr>
                <w:ilvl w:val="0"/>
                <w:numId w:val="20"/>
              </w:numPr>
              <w:rPr>
                <w:strike/>
                <w:lang w:val="es-ES"/>
              </w:rPr>
            </w:pPr>
            <w:r>
              <w:rPr>
                <w:lang w:val="es-ES"/>
              </w:rPr>
              <w:t xml:space="preserve">El coordinador </w:t>
            </w:r>
            <w:r w:rsidR="00C22088">
              <w:rPr>
                <w:lang w:val="es-ES"/>
              </w:rPr>
              <w:t>s</w:t>
            </w:r>
            <w:r>
              <w:rPr>
                <w:lang w:val="es-ES"/>
              </w:rPr>
              <w:t>elecciona</w:t>
            </w:r>
            <w:r w:rsidR="00C22088">
              <w:rPr>
                <w:lang w:val="es-ES"/>
              </w:rPr>
              <w:t xml:space="preserve"> desde el menú de servicio social</w:t>
            </w:r>
            <w:r>
              <w:rPr>
                <w:lang w:val="es-ES"/>
              </w:rPr>
              <w:t xml:space="preserve"> registrar estudiante candidato</w:t>
            </w:r>
            <w:r w:rsidR="00C22088">
              <w:rPr>
                <w:lang w:val="es-ES"/>
              </w:rPr>
              <w:t>.</w:t>
            </w:r>
          </w:p>
          <w:p w14:paraId="503CE924" w14:textId="61B9B3B7" w:rsidR="003A1548" w:rsidRPr="003A1548" w:rsidRDefault="003A1548" w:rsidP="003A1548">
            <w:pPr>
              <w:pStyle w:val="Prrafodelista"/>
              <w:numPr>
                <w:ilvl w:val="0"/>
                <w:numId w:val="20"/>
              </w:numPr>
              <w:rPr>
                <w:strike/>
                <w:lang w:val="es-ES"/>
              </w:rPr>
            </w:pPr>
            <w:r>
              <w:rPr>
                <w:lang w:val="es-ES"/>
              </w:rPr>
              <w:t>Llena el formulario con sus datos personales</w:t>
            </w:r>
            <w:r w:rsidR="00C22088">
              <w:rPr>
                <w:lang w:val="es-ES"/>
              </w:rPr>
              <w:t>.</w:t>
            </w:r>
          </w:p>
          <w:p w14:paraId="2FEDD4A2" w14:textId="2C306A2B" w:rsidR="00C22088" w:rsidRDefault="00C22088" w:rsidP="003A1548">
            <w:pPr>
              <w:pStyle w:val="Prrafodelista"/>
              <w:numPr>
                <w:ilvl w:val="0"/>
                <w:numId w:val="20"/>
              </w:numPr>
              <w:rPr>
                <w:lang w:val="es-ES"/>
              </w:rPr>
            </w:pPr>
            <w:r w:rsidRPr="00C22088">
              <w:rPr>
                <w:lang w:val="es-ES"/>
              </w:rPr>
              <w:t>Asign</w:t>
            </w:r>
            <w:r>
              <w:rPr>
                <w:lang w:val="es-ES"/>
              </w:rPr>
              <w:t>a el responsable y la dependencia.</w:t>
            </w:r>
          </w:p>
          <w:p w14:paraId="2B85AAFB" w14:textId="5865C2AB" w:rsidR="00C22088" w:rsidRDefault="00C22088" w:rsidP="003A1548">
            <w:pPr>
              <w:pStyle w:val="Prrafodelista"/>
              <w:numPr>
                <w:ilvl w:val="0"/>
                <w:numId w:val="20"/>
              </w:numPr>
              <w:rPr>
                <w:lang w:val="es-ES"/>
              </w:rPr>
            </w:pPr>
            <w:r>
              <w:rPr>
                <w:lang w:val="es-ES"/>
              </w:rPr>
              <w:t>Da clic en guarda cambios.</w:t>
            </w:r>
          </w:p>
          <w:p w14:paraId="332F3A7E" w14:textId="52EA0C29" w:rsidR="00A54907" w:rsidRPr="00C22088" w:rsidRDefault="00C22088" w:rsidP="003A1548">
            <w:pPr>
              <w:pStyle w:val="Prrafodelista"/>
              <w:numPr>
                <w:ilvl w:val="0"/>
                <w:numId w:val="20"/>
              </w:numPr>
              <w:rPr>
                <w:lang w:val="es-ES"/>
              </w:rPr>
            </w:pPr>
            <w:r>
              <w:rPr>
                <w:lang w:val="es-ES"/>
              </w:rPr>
              <w:t>Se genera una genera un usuario y contraseña temporales para el alumno</w:t>
            </w:r>
            <w:commentRangeStart w:id="238"/>
            <w:del w:id="239" w:author="Luis Fernando Gomez Alejandre" w:date="2015-11-23T20:25:00Z">
              <w:r w:rsidR="002B1C5D" w:rsidRPr="00C22088" w:rsidDel="00D00A18">
                <w:rPr>
                  <w:lang w:val="es-ES"/>
                </w:rPr>
                <w:delText xml:space="preserve">El alumno </w:delText>
              </w:r>
              <w:r w:rsidR="00CD2F99" w:rsidRPr="00C22088" w:rsidDel="00D00A18">
                <w:rPr>
                  <w:lang w:val="es-ES"/>
                </w:rPr>
                <w:delText>ingresará al sistema con su matrícul</w:delText>
              </w:r>
              <w:r w:rsidR="005118DA" w:rsidRPr="00C22088" w:rsidDel="00D00A18">
                <w:rPr>
                  <w:lang w:val="es-ES"/>
                </w:rPr>
                <w:delText>a y contraseña. Ahí rellenará los campos que le son pedidos y elegirá las dependencias de su agrado</w:delText>
              </w:r>
              <w:r w:rsidR="00E96593" w:rsidRPr="00C22088" w:rsidDel="00D00A18">
                <w:rPr>
                  <w:lang w:val="es-ES"/>
                </w:rPr>
                <w:delText>.</w:delText>
              </w:r>
              <w:commentRangeEnd w:id="238"/>
              <w:r w:rsidR="00640294" w:rsidRPr="00C22088" w:rsidDel="00D00A18">
                <w:rPr>
                  <w:rStyle w:val="Refdecomentario"/>
                </w:rPr>
                <w:commentReference w:id="238"/>
              </w:r>
            </w:del>
            <w:r>
              <w:rPr>
                <w:lang w:val="es-ES"/>
              </w:rPr>
              <w:t>.</w:t>
            </w:r>
          </w:p>
        </w:tc>
      </w:tr>
      <w:tr w:rsidR="00A54907" w:rsidRPr="008478FC" w14:paraId="1D803E83"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7FB2AD70" w14:textId="41FD331A" w:rsidR="00A54907" w:rsidRPr="00731113" w:rsidRDefault="00A54907" w:rsidP="00A54907">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78C58798" w14:textId="77777777" w:rsidR="00C22088" w:rsidRPr="00C22088" w:rsidRDefault="00C22088" w:rsidP="00C22088">
            <w:pPr>
              <w:pStyle w:val="Prrafodelista"/>
              <w:numPr>
                <w:ilvl w:val="0"/>
                <w:numId w:val="21"/>
              </w:numPr>
              <w:rPr>
                <w:lang w:val="es-ES"/>
              </w:rPr>
            </w:pPr>
            <w:r w:rsidRPr="00C22088">
              <w:rPr>
                <w:lang w:val="es-ES"/>
              </w:rPr>
              <w:t>El coordinador selecciona desde el menú de servicio social registrar estudiante candidato.</w:t>
            </w:r>
          </w:p>
          <w:p w14:paraId="4CEFB858" w14:textId="229DC362" w:rsidR="00C22088" w:rsidRPr="00C22088" w:rsidRDefault="00C22088" w:rsidP="00C22088">
            <w:pPr>
              <w:pStyle w:val="Prrafodelista"/>
              <w:numPr>
                <w:ilvl w:val="0"/>
                <w:numId w:val="21"/>
              </w:numPr>
              <w:rPr>
                <w:lang w:val="es-ES"/>
              </w:rPr>
            </w:pPr>
            <w:r>
              <w:rPr>
                <w:lang w:val="es-ES"/>
              </w:rPr>
              <w:t>Importa los datos desde MiUv.</w:t>
            </w:r>
          </w:p>
          <w:p w14:paraId="237FF7FD" w14:textId="77777777" w:rsidR="00C22088" w:rsidRPr="00C22088" w:rsidRDefault="00C22088" w:rsidP="00C22088">
            <w:pPr>
              <w:pStyle w:val="Prrafodelista"/>
              <w:numPr>
                <w:ilvl w:val="0"/>
                <w:numId w:val="21"/>
              </w:numPr>
              <w:rPr>
                <w:lang w:val="es-ES"/>
              </w:rPr>
            </w:pPr>
            <w:r w:rsidRPr="00C22088">
              <w:rPr>
                <w:lang w:val="es-ES"/>
              </w:rPr>
              <w:t>Asigna el responsable y la dependencia.</w:t>
            </w:r>
          </w:p>
          <w:p w14:paraId="7F596D96" w14:textId="77777777" w:rsidR="00C22088" w:rsidRPr="00C22088" w:rsidRDefault="00C22088" w:rsidP="00C22088">
            <w:pPr>
              <w:pStyle w:val="Prrafodelista"/>
              <w:numPr>
                <w:ilvl w:val="0"/>
                <w:numId w:val="21"/>
              </w:numPr>
              <w:rPr>
                <w:lang w:val="es-ES"/>
              </w:rPr>
            </w:pPr>
            <w:r w:rsidRPr="00C22088">
              <w:rPr>
                <w:lang w:val="es-ES"/>
              </w:rPr>
              <w:t>Da clic en guarda cambios.</w:t>
            </w:r>
          </w:p>
          <w:p w14:paraId="04B48C8A" w14:textId="24CE1B0A" w:rsidR="00A54907" w:rsidRPr="00C22088" w:rsidRDefault="00C22088" w:rsidP="00C22088">
            <w:pPr>
              <w:pStyle w:val="Prrafodelista"/>
              <w:numPr>
                <w:ilvl w:val="0"/>
                <w:numId w:val="21"/>
              </w:numPr>
              <w:rPr>
                <w:rFonts w:cs="Arial"/>
                <w:lang w:val="es-ES"/>
              </w:rPr>
            </w:pPr>
            <w:r w:rsidRPr="00C22088">
              <w:rPr>
                <w:lang w:val="es-ES"/>
              </w:rPr>
              <w:t>Se genera una genera un usuario y contraseña temporales para el alumno</w:t>
            </w:r>
            <w:commentRangeStart w:id="240"/>
            <w:del w:id="241" w:author="Luis Fernando Gomez Alejandre" w:date="2015-11-23T20:25:00Z">
              <w:r w:rsidRPr="00C22088" w:rsidDel="00D00A18">
                <w:rPr>
                  <w:lang w:val="es-ES"/>
                </w:rPr>
                <w:delText>El alumno ingresará al sistema con su matrícula y contraseña. Ahí rellenará los campos que le son pedidos y elegirá las dependencias de su agrado.</w:delText>
              </w:r>
              <w:commentRangeEnd w:id="240"/>
              <w:r w:rsidRPr="00C22088" w:rsidDel="00D00A18">
                <w:rPr>
                  <w:rStyle w:val="Refdecomentario"/>
                </w:rPr>
                <w:commentReference w:id="240"/>
              </w:r>
            </w:del>
            <w:r>
              <w:rPr>
                <w:lang w:val="es-ES"/>
              </w:rPr>
              <w:t>.</w:t>
            </w:r>
          </w:p>
        </w:tc>
      </w:tr>
      <w:tr w:rsidR="00A54907" w:rsidRPr="008478FC" w14:paraId="58F81214"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5BEAD9CA" w14:textId="77777777" w:rsidR="00A54907" w:rsidRPr="00731113" w:rsidRDefault="00A54907" w:rsidP="00A54907">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1A49B13E" w14:textId="4BB4F962" w:rsidR="00A54907" w:rsidRDefault="00C22088" w:rsidP="00C22088">
            <w:pPr>
              <w:pStyle w:val="Prrafodelista"/>
              <w:numPr>
                <w:ilvl w:val="0"/>
                <w:numId w:val="22"/>
              </w:numPr>
              <w:rPr>
                <w:rFonts w:cs="Arial"/>
                <w:lang w:val="es-ES"/>
              </w:rPr>
            </w:pPr>
            <w:r>
              <w:rPr>
                <w:rFonts w:cs="Arial"/>
                <w:lang w:val="es-ES"/>
              </w:rPr>
              <w:t>El alumno no es candidato para el servicio social.</w:t>
            </w:r>
          </w:p>
          <w:p w14:paraId="3487F8D6" w14:textId="78CFF406" w:rsidR="00C22088" w:rsidRDefault="00C22088" w:rsidP="00C22088">
            <w:pPr>
              <w:pStyle w:val="Prrafodelista"/>
              <w:numPr>
                <w:ilvl w:val="0"/>
                <w:numId w:val="22"/>
              </w:numPr>
              <w:rPr>
                <w:rFonts w:cs="Arial"/>
                <w:lang w:val="es-ES"/>
              </w:rPr>
            </w:pPr>
            <w:r>
              <w:rPr>
                <w:rFonts w:cs="Arial"/>
                <w:lang w:val="es-ES"/>
              </w:rPr>
              <w:t>Error en la base de datos al importar datos desde MiUv.</w:t>
            </w:r>
          </w:p>
          <w:p w14:paraId="5BB20F0B" w14:textId="69BBCF7E" w:rsidR="00C22088" w:rsidRPr="00C22088" w:rsidRDefault="00C22088" w:rsidP="00C22088">
            <w:pPr>
              <w:pStyle w:val="Prrafodelista"/>
              <w:numPr>
                <w:ilvl w:val="0"/>
                <w:numId w:val="22"/>
              </w:numPr>
              <w:rPr>
                <w:rFonts w:cs="Arial"/>
                <w:lang w:val="es-ES"/>
              </w:rPr>
            </w:pPr>
            <w:r>
              <w:rPr>
                <w:rFonts w:cs="Arial"/>
                <w:lang w:val="es-ES"/>
              </w:rPr>
              <w:t>El alumno ya está registrado, no puedo ser registrado nuevamente</w:t>
            </w:r>
          </w:p>
        </w:tc>
      </w:tr>
      <w:tr w:rsidR="00A54907" w:rsidRPr="008478FC" w14:paraId="566CCE55"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3FDA777C" w14:textId="5F61F305" w:rsidR="00A54907" w:rsidRPr="00731113" w:rsidRDefault="00A54907" w:rsidP="00A54907">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3B26B14E" w14:textId="6513F9B3" w:rsidR="00A54907" w:rsidRPr="00731113" w:rsidRDefault="00C22088" w:rsidP="00A54907">
            <w:pPr>
              <w:rPr>
                <w:rFonts w:cs="Arial"/>
                <w:lang w:val="es-ES"/>
              </w:rPr>
            </w:pPr>
            <w:r>
              <w:rPr>
                <w:rFonts w:cs="Arial"/>
                <w:lang w:val="es-ES"/>
              </w:rPr>
              <w:t>El alumno queda registrado en el sistema del servicio social</w:t>
            </w:r>
            <w:del w:id="242" w:author="Lizbeth" w:date="2015-11-19T18:59:00Z">
              <w:r w:rsidR="002B1C5D" w:rsidDel="00640294">
                <w:rPr>
                  <w:rFonts w:cs="Arial"/>
                  <w:lang w:val="es-ES"/>
                </w:rPr>
                <w:delText xml:space="preserve">Realizar el </w:delText>
              </w:r>
              <w:r w:rsidR="00E96593" w:rsidDel="00640294">
                <w:rPr>
                  <w:rFonts w:cs="Arial"/>
                  <w:lang w:val="es-ES"/>
                </w:rPr>
                <w:delText xml:space="preserve">registro de horario para el </w:delText>
              </w:r>
              <w:r w:rsidR="002B1C5D" w:rsidDel="00640294">
                <w:rPr>
                  <w:rFonts w:cs="Arial"/>
                  <w:lang w:val="es-ES"/>
                </w:rPr>
                <w:delText>servicio social.</w:delText>
              </w:r>
            </w:del>
          </w:p>
        </w:tc>
      </w:tr>
      <w:tr w:rsidR="00A54907" w:rsidRPr="008478FC" w14:paraId="761BE948"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7347A48" w14:textId="77777777" w:rsidR="00A54907" w:rsidRPr="00731113" w:rsidRDefault="00A54907" w:rsidP="00A54907">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343E91C" w14:textId="77777777" w:rsidR="00E14F00" w:rsidDel="00640294" w:rsidRDefault="00640294" w:rsidP="00A54907">
            <w:pPr>
              <w:rPr>
                <w:del w:id="243" w:author="Lizbeth" w:date="2015-11-19T19:00:00Z"/>
                <w:rFonts w:cs="Arial"/>
                <w:lang w:val="es-ES"/>
              </w:rPr>
            </w:pPr>
            <w:ins w:id="244" w:author="Lizbeth" w:date="2015-11-19T19:00:00Z">
              <w:r>
                <w:rPr>
                  <w:rFonts w:cs="Arial"/>
                  <w:lang w:val="es-ES"/>
                </w:rPr>
                <w:t>Datos del alumno: Nombre completo, Matrícula</w:t>
              </w:r>
            </w:ins>
            <w:del w:id="245" w:author="Lizbeth" w:date="2015-11-19T19:00:00Z">
              <w:r w:rsidR="00E96593" w:rsidDel="00640294">
                <w:rPr>
                  <w:rFonts w:cs="Arial"/>
                  <w:lang w:val="es-ES"/>
                </w:rPr>
                <w:delText>Matrícula y contraseña del usuario.</w:delText>
              </w:r>
            </w:del>
          </w:p>
          <w:p w14:paraId="7F529F8D" w14:textId="77777777" w:rsidR="00E96593" w:rsidDel="00640294" w:rsidRDefault="005118DA" w:rsidP="005118DA">
            <w:pPr>
              <w:rPr>
                <w:del w:id="246" w:author="Lizbeth" w:date="2015-11-19T19:00:00Z"/>
                <w:rFonts w:cs="Arial"/>
                <w:lang w:val="es-ES"/>
              </w:rPr>
            </w:pPr>
            <w:del w:id="247" w:author="Lizbeth" w:date="2015-11-19T19:00:00Z">
              <w:r w:rsidDel="00640294">
                <w:rPr>
                  <w:rFonts w:cs="Arial"/>
                  <w:lang w:val="es-ES"/>
                </w:rPr>
                <w:delText>Datos en el formulario.</w:delText>
              </w:r>
            </w:del>
          </w:p>
          <w:p w14:paraId="1FBFCFE6" w14:textId="77777777" w:rsidR="005118DA" w:rsidRDefault="005118DA" w:rsidP="005118DA">
            <w:pPr>
              <w:rPr>
                <w:ins w:id="248" w:author="Lizbeth" w:date="2015-11-19T19:00:00Z"/>
                <w:rFonts w:cs="Arial"/>
                <w:lang w:val="es-ES"/>
              </w:rPr>
            </w:pPr>
            <w:del w:id="249" w:author="Lizbeth" w:date="2015-11-19T19:00:00Z">
              <w:r w:rsidDel="00640294">
                <w:rPr>
                  <w:rFonts w:cs="Arial"/>
                  <w:lang w:val="es-ES"/>
                </w:rPr>
                <w:delText>Elección de dependencias.</w:delText>
              </w:r>
            </w:del>
            <w:ins w:id="250" w:author="Lizbeth" w:date="2015-11-19T19:00:00Z">
              <w:r w:rsidR="00640294">
                <w:rPr>
                  <w:rFonts w:cs="Arial"/>
                  <w:lang w:val="es-ES"/>
                </w:rPr>
                <w:t xml:space="preserve">, etc. </w:t>
              </w:r>
            </w:ins>
          </w:p>
          <w:p w14:paraId="1C975EC8" w14:textId="77777777" w:rsidR="00640294" w:rsidRPr="00640294" w:rsidRDefault="00640294" w:rsidP="005118DA">
            <w:pPr>
              <w:rPr>
                <w:rFonts w:cs="Arial"/>
                <w:lang w:val="es-ES"/>
                <w:rPrChange w:id="251" w:author="Lizbeth" w:date="2015-11-19T19:00:00Z">
                  <w:rPr>
                    <w:rFonts w:cs="Arial"/>
                    <w:lang w:val="es-MX"/>
                  </w:rPr>
                </w:rPrChange>
              </w:rPr>
            </w:pPr>
            <w:ins w:id="252" w:author="Lizbeth" w:date="2015-11-19T19:00:00Z">
              <w:r>
                <w:rPr>
                  <w:rFonts w:cs="Arial"/>
                  <w:lang w:val="es-ES"/>
                </w:rPr>
                <w:t>Si lo piensan exportar del sistema sería el período.</w:t>
              </w:r>
            </w:ins>
          </w:p>
        </w:tc>
      </w:tr>
      <w:tr w:rsidR="00A54907" w:rsidRPr="005118DA" w14:paraId="7F4588C5"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7D16C10" w14:textId="77777777" w:rsidR="00A54907" w:rsidRPr="00731113" w:rsidRDefault="00A54907" w:rsidP="00A54907">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282B73DC" w14:textId="77777777" w:rsidR="005118DA" w:rsidDel="00640294" w:rsidRDefault="00E96593" w:rsidP="00A54907">
            <w:pPr>
              <w:rPr>
                <w:del w:id="253" w:author="Lizbeth" w:date="2015-11-19T19:01:00Z"/>
                <w:rFonts w:cs="Arial"/>
                <w:lang w:val="es-ES"/>
              </w:rPr>
            </w:pPr>
            <w:del w:id="254" w:author="Lizbeth" w:date="2015-11-19T19:01:00Z">
              <w:r w:rsidDel="00640294">
                <w:rPr>
                  <w:rFonts w:cs="Arial"/>
                  <w:lang w:val="es-ES"/>
                </w:rPr>
                <w:delText xml:space="preserve">Errores en </w:delText>
              </w:r>
              <w:r w:rsidR="005118DA" w:rsidDel="00640294">
                <w:rPr>
                  <w:rFonts w:cs="Arial"/>
                  <w:lang w:val="es-ES"/>
                </w:rPr>
                <w:delText>los campos.</w:delText>
              </w:r>
            </w:del>
          </w:p>
          <w:p w14:paraId="3240E95E" w14:textId="427D06F6" w:rsidR="005118DA" w:rsidRPr="00731113" w:rsidRDefault="00C22088" w:rsidP="00A54907">
            <w:pPr>
              <w:rPr>
                <w:rFonts w:cs="Arial"/>
                <w:lang w:val="es-ES"/>
              </w:rPr>
            </w:pPr>
            <w:r>
              <w:rPr>
                <w:rFonts w:cs="Arial"/>
                <w:lang w:val="es-ES"/>
              </w:rPr>
              <w:t>Usuario y contraseña temporales.</w:t>
            </w:r>
          </w:p>
        </w:tc>
      </w:tr>
      <w:tr w:rsidR="00A54907" w:rsidRPr="005B6FE0" w14:paraId="131204FF"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99CF4AA" w14:textId="77777777" w:rsidR="00A54907" w:rsidRPr="00731113" w:rsidRDefault="00A54907" w:rsidP="00A54907">
            <w:pPr>
              <w:rPr>
                <w:rFonts w:cs="Arial"/>
                <w:b/>
                <w:lang w:val="es-ES"/>
              </w:rPr>
            </w:pPr>
            <w:r w:rsidRPr="00731113">
              <w:rPr>
                <w:rFonts w:cs="Arial"/>
                <w:b/>
                <w:lang w:val="es-ES"/>
              </w:rPr>
              <w:t xml:space="preserve">Incluye: </w:t>
            </w:r>
          </w:p>
          <w:p w14:paraId="0562E46B" w14:textId="77777777" w:rsidR="00A54907" w:rsidRPr="00731113" w:rsidRDefault="00A54907" w:rsidP="00A54907">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3DE19B5D" w14:textId="77777777" w:rsidR="00A54907" w:rsidRPr="005B6FE0" w:rsidRDefault="00A54907" w:rsidP="00A54907">
            <w:pPr>
              <w:rPr>
                <w:rFonts w:cs="Arial"/>
                <w:lang w:val="es-ES"/>
              </w:rPr>
            </w:pPr>
          </w:p>
        </w:tc>
      </w:tr>
      <w:tr w:rsidR="00A54907" w:rsidRPr="00731113" w14:paraId="15665EA6"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355665AE" w14:textId="77777777" w:rsidR="00A54907" w:rsidRPr="00731113" w:rsidRDefault="00A54907" w:rsidP="00A54907">
            <w:pPr>
              <w:rPr>
                <w:rFonts w:cs="Arial"/>
                <w:b/>
                <w:lang w:val="es-ES"/>
              </w:rPr>
            </w:pPr>
            <w:r w:rsidRPr="00731113">
              <w:rPr>
                <w:rFonts w:cs="Arial"/>
                <w:b/>
                <w:lang w:val="es-ES"/>
              </w:rPr>
              <w:t>Extiende:</w:t>
            </w:r>
          </w:p>
          <w:p w14:paraId="4E87A325" w14:textId="77777777" w:rsidR="00A54907" w:rsidRPr="00731113" w:rsidRDefault="00A54907" w:rsidP="00A54907">
            <w:pPr>
              <w:rPr>
                <w:rFonts w:cs="Arial"/>
                <w:b/>
                <w:lang w:val="es-ES"/>
              </w:rPr>
            </w:pPr>
            <w:r w:rsidRPr="00731113">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14:paraId="448AA19A" w14:textId="77777777" w:rsidR="00A54907" w:rsidRPr="00731113" w:rsidRDefault="00A54907" w:rsidP="00A54907">
            <w:pPr>
              <w:rPr>
                <w:rFonts w:cs="Arial"/>
                <w:lang w:val="es-ES"/>
              </w:rPr>
            </w:pPr>
          </w:p>
        </w:tc>
      </w:tr>
      <w:tr w:rsidR="00A54907" w:rsidRPr="00731113" w14:paraId="1DFA98AE"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1349C7A5" w14:textId="77777777" w:rsidR="00A54907" w:rsidRPr="00731113" w:rsidRDefault="00A54907" w:rsidP="00A54907">
            <w:pPr>
              <w:rPr>
                <w:rFonts w:cs="Arial"/>
                <w:b/>
                <w:lang w:val="es-ES"/>
              </w:rPr>
            </w:pPr>
            <w:r w:rsidRPr="00731113">
              <w:rPr>
                <w:rFonts w:cs="Arial"/>
                <w:b/>
                <w:lang w:val="es-ES"/>
              </w:rPr>
              <w:lastRenderedPageBreak/>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107CC768" w14:textId="77777777" w:rsidR="00A54907" w:rsidRPr="00731113" w:rsidRDefault="00A54907" w:rsidP="00A54907">
            <w:pPr>
              <w:rPr>
                <w:rFonts w:cs="Arial"/>
                <w:lang w:val="es-ES"/>
              </w:rPr>
            </w:pPr>
            <w:r w:rsidRPr="00731113">
              <w:rPr>
                <w:rFonts w:cs="Arial"/>
                <w:lang w:val="es-ES"/>
              </w:rPr>
              <w:t>Alta</w:t>
            </w:r>
          </w:p>
        </w:tc>
      </w:tr>
    </w:tbl>
    <w:p w14:paraId="31C01205" w14:textId="77777777" w:rsidR="0039086A" w:rsidRDefault="0039086A"/>
    <w:p w14:paraId="3080163F" w14:textId="77777777" w:rsidR="0039086A" w:rsidRDefault="0039086A">
      <w:pPr>
        <w:suppressAutoHyphens w:val="0"/>
        <w:spacing w:after="200" w:line="276" w:lineRule="auto"/>
      </w:pPr>
      <w:r>
        <w:br w:type="page"/>
      </w:r>
    </w:p>
    <w:tbl>
      <w:tblPr>
        <w:tblW w:w="4923" w:type="pct"/>
        <w:tblLook w:val="04A0" w:firstRow="1" w:lastRow="0" w:firstColumn="1" w:lastColumn="0" w:noHBand="0" w:noVBand="1"/>
      </w:tblPr>
      <w:tblGrid>
        <w:gridCol w:w="2730"/>
        <w:gridCol w:w="5952"/>
      </w:tblGrid>
      <w:tr w:rsidR="00D646B8" w:rsidRPr="005B6FE0" w14:paraId="3A5ECD9A"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724C7033" w14:textId="77777777" w:rsidR="00D646B8" w:rsidRPr="00731113" w:rsidRDefault="00D646B8" w:rsidP="00930D0E">
            <w:pPr>
              <w:rPr>
                <w:rFonts w:cs="Arial"/>
                <w:b/>
                <w:lang w:val="es-ES"/>
              </w:rPr>
            </w:pPr>
            <w:r w:rsidRPr="00731113">
              <w:rPr>
                <w:rFonts w:cs="Arial"/>
                <w:b/>
                <w:lang w:val="es-ES"/>
              </w:rPr>
              <w:lastRenderedPageBreak/>
              <w:t>ID:</w:t>
            </w:r>
          </w:p>
        </w:tc>
        <w:tc>
          <w:tcPr>
            <w:tcW w:w="3428" w:type="pct"/>
            <w:tcBorders>
              <w:top w:val="single" w:sz="4" w:space="0" w:color="000000"/>
              <w:left w:val="single" w:sz="4" w:space="0" w:color="000000"/>
              <w:bottom w:val="single" w:sz="4" w:space="0" w:color="000000"/>
              <w:right w:val="single" w:sz="8" w:space="0" w:color="000000"/>
            </w:tcBorders>
          </w:tcPr>
          <w:p w14:paraId="797937CE" w14:textId="77777777" w:rsidR="00D646B8" w:rsidRPr="005B6FE0" w:rsidRDefault="00D646B8" w:rsidP="00930D0E">
            <w:pPr>
              <w:rPr>
                <w:rFonts w:cs="Arial"/>
                <w:lang w:val="es-ES"/>
              </w:rPr>
            </w:pPr>
            <w:r>
              <w:rPr>
                <w:rFonts w:cs="Arial"/>
                <w:lang w:val="es-ES"/>
              </w:rPr>
              <w:t>RF04</w:t>
            </w:r>
          </w:p>
        </w:tc>
      </w:tr>
      <w:tr w:rsidR="00D646B8" w:rsidRPr="00731113" w14:paraId="0D67B608"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620258D9" w14:textId="77777777" w:rsidR="00D646B8" w:rsidRPr="00731113" w:rsidRDefault="00D646B8" w:rsidP="00930D0E">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0F1756C0" w14:textId="77777777" w:rsidR="00D646B8" w:rsidRPr="00731113" w:rsidRDefault="00D646B8" w:rsidP="00930D0E">
            <w:pPr>
              <w:rPr>
                <w:rFonts w:cs="Arial"/>
                <w:lang w:val="es-ES"/>
              </w:rPr>
            </w:pPr>
            <w:r w:rsidRPr="00284EFC">
              <w:rPr>
                <w:rFonts w:cs="Arial"/>
                <w:lang w:val="es-ES"/>
              </w:rPr>
              <w:t>Registro de horario</w:t>
            </w:r>
          </w:p>
        </w:tc>
      </w:tr>
      <w:tr w:rsidR="00D646B8" w:rsidRPr="00731113" w14:paraId="2DF6FF33"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5EBEFFCF" w14:textId="77777777" w:rsidR="00D646B8" w:rsidRPr="00731113" w:rsidRDefault="00D646B8" w:rsidP="00930D0E">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60689D29" w14:textId="77777777" w:rsidR="00D646B8" w:rsidRDefault="00D646B8" w:rsidP="00930D0E">
            <w:pPr>
              <w:rPr>
                <w:ins w:id="255" w:author="Luis Fernando Gomez Alejandre" w:date="2015-11-23T20:26:00Z"/>
                <w:rFonts w:cs="Arial"/>
                <w:lang w:val="es-ES"/>
              </w:rPr>
            </w:pPr>
            <w:ins w:id="256" w:author="Luis Fernando Gomez Alejandre" w:date="2015-11-23T20:26:00Z">
              <w:r>
                <w:rPr>
                  <w:rFonts w:cs="Arial"/>
                  <w:lang w:val="es-ES"/>
                </w:rPr>
                <w:t>González Portilla Susana</w:t>
              </w:r>
            </w:ins>
          </w:p>
          <w:p w14:paraId="28621C7E" w14:textId="77777777" w:rsidR="00D646B8" w:rsidRDefault="00D646B8" w:rsidP="00930D0E">
            <w:pPr>
              <w:rPr>
                <w:ins w:id="257" w:author="Luis Fernando Gomez Alejandre" w:date="2015-11-23T20:26:00Z"/>
                <w:rFonts w:cs="Arial"/>
                <w:lang w:val="es-ES"/>
              </w:rPr>
            </w:pPr>
            <w:ins w:id="258" w:author="Luis Fernando Gomez Alejandre" w:date="2015-11-23T20:26:00Z">
              <w:r>
                <w:rPr>
                  <w:rFonts w:cs="Arial"/>
                  <w:lang w:val="es-ES"/>
                </w:rPr>
                <w:t>Gómez Alejandre Fernando</w:t>
              </w:r>
            </w:ins>
          </w:p>
          <w:p w14:paraId="56EBC525" w14:textId="77777777" w:rsidR="00D646B8" w:rsidRPr="00731113" w:rsidRDefault="00D646B8" w:rsidP="00930D0E">
            <w:pPr>
              <w:rPr>
                <w:rFonts w:cs="Arial"/>
                <w:lang w:val="es-ES"/>
              </w:rPr>
            </w:pPr>
            <w:ins w:id="259" w:author="Luis Fernando Gomez Alejandre" w:date="2015-11-23T20:26:00Z">
              <w:r>
                <w:rPr>
                  <w:rFonts w:cs="Arial"/>
                  <w:lang w:val="es-ES"/>
                </w:rPr>
                <w:t>Mares Solano Francisco Gerardo</w:t>
              </w:r>
            </w:ins>
          </w:p>
        </w:tc>
      </w:tr>
      <w:tr w:rsidR="00D646B8" w:rsidRPr="00731113" w14:paraId="12399324"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77A90A6F" w14:textId="77777777" w:rsidR="00D646B8" w:rsidRPr="00731113" w:rsidRDefault="00D646B8" w:rsidP="00930D0E">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2B024C65" w14:textId="77777777" w:rsidR="00D646B8" w:rsidRPr="00731113" w:rsidRDefault="00D646B8" w:rsidP="00930D0E">
            <w:pPr>
              <w:rPr>
                <w:rFonts w:cs="Arial"/>
                <w:lang w:val="es-ES"/>
              </w:rPr>
            </w:pPr>
            <w:r>
              <w:rPr>
                <w:rFonts w:cs="Arial"/>
                <w:lang w:val="es-ES"/>
              </w:rPr>
              <w:t>06/11/15</w:t>
            </w:r>
          </w:p>
        </w:tc>
      </w:tr>
      <w:tr w:rsidR="00D646B8" w:rsidRPr="00731113" w14:paraId="5B18E7A8"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45CE7464" w14:textId="77777777" w:rsidR="00D646B8" w:rsidRPr="00731113" w:rsidRDefault="00D646B8" w:rsidP="00930D0E">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1C53EF88" w14:textId="77777777" w:rsidR="00D646B8" w:rsidRPr="00731113" w:rsidRDefault="00D646B8" w:rsidP="00930D0E">
            <w:pPr>
              <w:rPr>
                <w:rFonts w:cs="Arial"/>
                <w:lang w:val="es-ES"/>
              </w:rPr>
            </w:pPr>
            <w:ins w:id="260" w:author="Luis Fernando Gomez Alejandre" w:date="2015-11-23T20:25:00Z">
              <w:r>
                <w:rPr>
                  <w:rFonts w:cs="Arial"/>
                  <w:lang w:val="es-ES"/>
                </w:rPr>
                <w:t>23</w:t>
              </w:r>
            </w:ins>
            <w:r>
              <w:rPr>
                <w:rFonts w:cs="Arial"/>
                <w:lang w:val="es-ES"/>
              </w:rPr>
              <w:t>/11/15</w:t>
            </w:r>
          </w:p>
        </w:tc>
      </w:tr>
      <w:tr w:rsidR="00D646B8" w:rsidRPr="00731113" w14:paraId="40336268"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657BFB29" w14:textId="77777777" w:rsidR="00D646B8" w:rsidRPr="00731113" w:rsidRDefault="00D646B8" w:rsidP="00930D0E">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605F39A5" w14:textId="77777777" w:rsidR="00D646B8" w:rsidRPr="00731113" w:rsidRDefault="00D646B8" w:rsidP="00930D0E">
            <w:pPr>
              <w:rPr>
                <w:rFonts w:cs="Arial"/>
                <w:lang w:val="es-ES"/>
              </w:rPr>
            </w:pPr>
            <w:r>
              <w:rPr>
                <w:rFonts w:cs="Arial"/>
                <w:lang w:val="es-ES"/>
              </w:rPr>
              <w:t>Responsable</w:t>
            </w:r>
          </w:p>
        </w:tc>
      </w:tr>
      <w:tr w:rsidR="00D646B8" w:rsidRPr="008478FC" w14:paraId="6CD50CDA"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0E53061A" w14:textId="77777777" w:rsidR="00D646B8" w:rsidRPr="00731113" w:rsidRDefault="00D646B8" w:rsidP="00930D0E">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221DD084" w14:textId="3AA81F7B" w:rsidR="00D646B8" w:rsidRPr="00AF5167" w:rsidRDefault="00D646B8" w:rsidP="008478FC">
            <w:pPr>
              <w:jc w:val="both"/>
              <w:rPr>
                <w:rFonts w:cs="Arial"/>
                <w:lang w:val="es-MX"/>
              </w:rPr>
            </w:pPr>
            <w:r>
              <w:rPr>
                <w:lang w:val="es-MX" w:eastAsia="ja-JP"/>
              </w:rPr>
              <w:t xml:space="preserve">El </w:t>
            </w:r>
            <w:r w:rsidR="008478FC">
              <w:rPr>
                <w:lang w:val="es-MX" w:eastAsia="ja-JP"/>
              </w:rPr>
              <w:t>alumno accede al sistema para agregar el horario en el que realizará el Servicio Social</w:t>
            </w:r>
          </w:p>
        </w:tc>
      </w:tr>
      <w:tr w:rsidR="00D646B8" w:rsidRPr="004A4A85" w14:paraId="12D24B68"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445AEA2D" w14:textId="77777777" w:rsidR="00D646B8" w:rsidRPr="00731113" w:rsidRDefault="00D646B8" w:rsidP="00930D0E">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6ED6983C" w14:textId="77777777" w:rsidR="00D646B8" w:rsidRDefault="00D646B8" w:rsidP="00930D0E">
            <w:pPr>
              <w:rPr>
                <w:ins w:id="261" w:author="Lizbeth" w:date="2015-11-19T19:02:00Z"/>
                <w:rFonts w:cs="Arial"/>
                <w:lang w:val="es-ES"/>
              </w:rPr>
            </w:pPr>
            <w:r>
              <w:rPr>
                <w:rFonts w:cs="Arial"/>
                <w:lang w:val="es-ES"/>
              </w:rPr>
              <w:t>Estar registrado al Servicio Social.</w:t>
            </w:r>
          </w:p>
          <w:p w14:paraId="399B3879" w14:textId="77777777" w:rsidR="00D646B8" w:rsidRPr="00731113" w:rsidRDefault="00D646B8" w:rsidP="00930D0E">
            <w:pPr>
              <w:rPr>
                <w:rFonts w:cs="Arial"/>
                <w:lang w:val="es-ES"/>
              </w:rPr>
            </w:pPr>
            <w:ins w:id="262" w:author="Lizbeth" w:date="2015-11-19T19:02:00Z">
              <w:r>
                <w:rPr>
                  <w:rFonts w:cs="Arial"/>
                  <w:lang w:val="es-ES"/>
                </w:rPr>
                <w:t>Tener responsable asignado</w:t>
              </w:r>
            </w:ins>
          </w:p>
        </w:tc>
      </w:tr>
      <w:tr w:rsidR="00D646B8" w:rsidRPr="008478FC" w14:paraId="265AE5DF"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28A39944" w14:textId="77777777" w:rsidR="00D646B8" w:rsidRPr="00731113" w:rsidRDefault="00D646B8" w:rsidP="00930D0E">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273BA04B" w14:textId="679E6A86" w:rsidR="00D646B8" w:rsidRDefault="00D646B8" w:rsidP="00D646B8">
            <w:pPr>
              <w:pStyle w:val="Prrafodelista"/>
              <w:numPr>
                <w:ilvl w:val="0"/>
                <w:numId w:val="23"/>
              </w:numPr>
              <w:rPr>
                <w:rFonts w:cs="Arial"/>
                <w:lang w:val="es-ES"/>
              </w:rPr>
            </w:pPr>
            <w:r>
              <w:rPr>
                <w:rFonts w:cs="Arial"/>
                <w:lang w:val="es-ES"/>
              </w:rPr>
              <w:t xml:space="preserve">El </w:t>
            </w:r>
            <w:r w:rsidR="008478FC">
              <w:rPr>
                <w:rFonts w:cs="Arial"/>
                <w:lang w:val="es-ES"/>
              </w:rPr>
              <w:t xml:space="preserve">alumno </w:t>
            </w:r>
            <w:r>
              <w:rPr>
                <w:rFonts w:cs="Arial"/>
                <w:lang w:val="es-ES"/>
              </w:rPr>
              <w:t>accede a la sección correspondiente.</w:t>
            </w:r>
          </w:p>
          <w:p w14:paraId="358127E0" w14:textId="7D3ADB06" w:rsidR="00D646B8" w:rsidRDefault="008478FC" w:rsidP="00D646B8">
            <w:pPr>
              <w:pStyle w:val="Prrafodelista"/>
              <w:numPr>
                <w:ilvl w:val="0"/>
                <w:numId w:val="23"/>
              </w:numPr>
              <w:rPr>
                <w:rFonts w:cs="Arial"/>
                <w:lang w:val="es-ES"/>
              </w:rPr>
            </w:pPr>
            <w:r>
              <w:rPr>
                <w:rFonts w:cs="Arial"/>
                <w:lang w:val="es-ES"/>
              </w:rPr>
              <w:t>El alumno rellena en la tabla disponible, de color verde,</w:t>
            </w:r>
            <w:r w:rsidR="00D646B8">
              <w:rPr>
                <w:rFonts w:cs="Arial"/>
                <w:lang w:val="es-ES"/>
              </w:rPr>
              <w:t xml:space="preserve"> el horario que </w:t>
            </w:r>
            <w:r>
              <w:rPr>
                <w:rFonts w:cs="Arial"/>
                <w:lang w:val="es-ES"/>
              </w:rPr>
              <w:t>t</w:t>
            </w:r>
            <w:r w:rsidR="00D646B8">
              <w:rPr>
                <w:rFonts w:cs="Arial"/>
                <w:lang w:val="es-ES"/>
              </w:rPr>
              <w:t>iene disponible para realizar el Servicio Social.</w:t>
            </w:r>
          </w:p>
          <w:p w14:paraId="36E392EB" w14:textId="77777777" w:rsidR="00D646B8" w:rsidRDefault="00D646B8" w:rsidP="00D646B8">
            <w:pPr>
              <w:pStyle w:val="Prrafodelista"/>
              <w:numPr>
                <w:ilvl w:val="0"/>
                <w:numId w:val="23"/>
              </w:numPr>
              <w:rPr>
                <w:rFonts w:cs="Arial"/>
                <w:lang w:val="es-ES"/>
              </w:rPr>
            </w:pPr>
            <w:r>
              <w:rPr>
                <w:rFonts w:cs="Arial"/>
                <w:lang w:val="es-ES"/>
              </w:rPr>
              <w:t>Cuando está listo el horario, hace clic en guardar cambios.</w:t>
            </w:r>
          </w:p>
          <w:p w14:paraId="53881357" w14:textId="77777777" w:rsidR="00D646B8" w:rsidRPr="002D5EC6" w:rsidRDefault="00D646B8" w:rsidP="00D646B8">
            <w:pPr>
              <w:pStyle w:val="Prrafodelista"/>
              <w:numPr>
                <w:ilvl w:val="0"/>
                <w:numId w:val="23"/>
              </w:numPr>
              <w:rPr>
                <w:lang w:val="es-ES"/>
              </w:rPr>
            </w:pPr>
            <w:r>
              <w:rPr>
                <w:rFonts w:cs="Arial"/>
                <w:lang w:val="es-ES"/>
              </w:rPr>
              <w:t>Sale de la sección del sistema.</w:t>
            </w:r>
          </w:p>
        </w:tc>
      </w:tr>
      <w:tr w:rsidR="00D646B8" w:rsidRPr="00EF68EF" w14:paraId="3D8B9A81"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083159C2" w14:textId="77777777" w:rsidR="00D646B8" w:rsidRPr="00731113" w:rsidRDefault="00D646B8" w:rsidP="00930D0E">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47A45394" w14:textId="77777777" w:rsidR="008478FC" w:rsidRDefault="008478FC" w:rsidP="008478FC">
            <w:pPr>
              <w:pStyle w:val="Prrafodelista"/>
              <w:numPr>
                <w:ilvl w:val="0"/>
                <w:numId w:val="24"/>
              </w:numPr>
              <w:rPr>
                <w:rFonts w:cs="Arial"/>
                <w:lang w:val="es-ES"/>
              </w:rPr>
            </w:pPr>
            <w:r>
              <w:rPr>
                <w:rFonts w:cs="Arial"/>
                <w:lang w:val="es-ES"/>
              </w:rPr>
              <w:t>El alumno accede a la sección correspondiente.</w:t>
            </w:r>
          </w:p>
          <w:p w14:paraId="062735BA" w14:textId="77777777" w:rsidR="008478FC" w:rsidRDefault="008478FC" w:rsidP="008478FC">
            <w:pPr>
              <w:pStyle w:val="Prrafodelista"/>
              <w:numPr>
                <w:ilvl w:val="0"/>
                <w:numId w:val="24"/>
              </w:numPr>
              <w:rPr>
                <w:rFonts w:cs="Arial"/>
                <w:lang w:val="es-ES"/>
              </w:rPr>
            </w:pPr>
            <w:r>
              <w:rPr>
                <w:rFonts w:cs="Arial"/>
                <w:lang w:val="es-ES"/>
              </w:rPr>
              <w:t>El alumno rellena en la tabla disponible, de color verde, el horario que tiene disponible para realizar el Servicio Social.</w:t>
            </w:r>
          </w:p>
          <w:p w14:paraId="291B5CD3" w14:textId="77777777" w:rsidR="00D646B8" w:rsidRDefault="00D646B8" w:rsidP="008478FC">
            <w:pPr>
              <w:pStyle w:val="Prrafodelista"/>
              <w:numPr>
                <w:ilvl w:val="0"/>
                <w:numId w:val="24"/>
              </w:numPr>
              <w:rPr>
                <w:rFonts w:cs="Arial"/>
                <w:lang w:val="es-ES"/>
              </w:rPr>
            </w:pPr>
            <w:r>
              <w:rPr>
                <w:rFonts w:cs="Arial"/>
                <w:lang w:val="es-ES"/>
              </w:rPr>
              <w:t>El horario registrado no puede ser aceptado.</w:t>
            </w:r>
          </w:p>
          <w:p w14:paraId="19C4C061" w14:textId="77777777" w:rsidR="00D646B8" w:rsidRDefault="00D646B8" w:rsidP="008478FC">
            <w:pPr>
              <w:pStyle w:val="Prrafodelista"/>
              <w:numPr>
                <w:ilvl w:val="0"/>
                <w:numId w:val="24"/>
              </w:numPr>
              <w:rPr>
                <w:rFonts w:cs="Arial"/>
                <w:lang w:val="es-ES"/>
              </w:rPr>
            </w:pPr>
            <w:r>
              <w:rPr>
                <w:rFonts w:cs="Arial"/>
                <w:lang w:val="es-ES"/>
              </w:rPr>
              <w:t>Corrige el horario y guarda los cambios.</w:t>
            </w:r>
          </w:p>
          <w:p w14:paraId="2C1505C8" w14:textId="77777777" w:rsidR="00D646B8" w:rsidRPr="006A18D9" w:rsidRDefault="00D646B8" w:rsidP="008478FC">
            <w:pPr>
              <w:pStyle w:val="Prrafodelista"/>
              <w:numPr>
                <w:ilvl w:val="0"/>
                <w:numId w:val="24"/>
              </w:numPr>
              <w:rPr>
                <w:rFonts w:cs="Arial"/>
                <w:lang w:val="es-ES"/>
              </w:rPr>
            </w:pPr>
            <w:r>
              <w:rPr>
                <w:rFonts w:cs="Arial"/>
                <w:lang w:val="es-ES"/>
              </w:rPr>
              <w:t>Sale del sistema.</w:t>
            </w:r>
          </w:p>
        </w:tc>
      </w:tr>
      <w:tr w:rsidR="00D646B8" w:rsidRPr="008478FC" w14:paraId="531638CE"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2FB32054" w14:textId="77777777" w:rsidR="00D646B8" w:rsidRPr="00731113" w:rsidRDefault="00D646B8" w:rsidP="00930D0E">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05EC0BB7" w14:textId="77777777" w:rsidR="00D646B8" w:rsidRDefault="00D646B8" w:rsidP="00930D0E">
            <w:pPr>
              <w:rPr>
                <w:rFonts w:cs="Arial"/>
                <w:lang w:val="es-ES"/>
              </w:rPr>
            </w:pPr>
            <w:r>
              <w:rPr>
                <w:rFonts w:cs="Arial"/>
                <w:lang w:val="es-ES"/>
              </w:rPr>
              <w:t>Error al conectar con base de datos</w:t>
            </w:r>
          </w:p>
          <w:p w14:paraId="4B8A0CC0" w14:textId="77777777" w:rsidR="00D646B8" w:rsidRDefault="00D646B8" w:rsidP="00930D0E">
            <w:pPr>
              <w:rPr>
                <w:rFonts w:cs="Arial"/>
                <w:lang w:val="es-ES"/>
              </w:rPr>
            </w:pPr>
            <w:r>
              <w:rPr>
                <w:rFonts w:cs="Arial"/>
                <w:lang w:val="es-ES"/>
              </w:rPr>
              <w:t>El horario no es compatible</w:t>
            </w:r>
          </w:p>
          <w:p w14:paraId="0A17EE1B" w14:textId="77777777" w:rsidR="00D646B8" w:rsidRPr="005B6FE0" w:rsidRDefault="00D646B8" w:rsidP="00930D0E">
            <w:pPr>
              <w:rPr>
                <w:rFonts w:cs="Arial"/>
                <w:lang w:val="es-ES"/>
              </w:rPr>
            </w:pPr>
            <w:r>
              <w:rPr>
                <w:rFonts w:cs="Arial"/>
                <w:lang w:val="es-ES"/>
              </w:rPr>
              <w:t>La opción no está disponible para el alumno</w:t>
            </w:r>
          </w:p>
        </w:tc>
      </w:tr>
      <w:tr w:rsidR="00D646B8" w:rsidRPr="008478FC" w14:paraId="416B078E"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168E1D1E" w14:textId="77777777" w:rsidR="00D646B8" w:rsidRPr="00731113" w:rsidRDefault="00D646B8" w:rsidP="00930D0E">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64FFB90D" w14:textId="50C6DF2F" w:rsidR="00D646B8" w:rsidRPr="00731113" w:rsidRDefault="008478FC" w:rsidP="00930D0E">
            <w:pPr>
              <w:rPr>
                <w:rFonts w:cs="Arial"/>
                <w:lang w:val="es-ES"/>
              </w:rPr>
            </w:pPr>
            <w:r>
              <w:rPr>
                <w:rFonts w:cs="Arial"/>
                <w:lang w:val="es-ES"/>
              </w:rPr>
              <w:t>El alumno empieza a registrar entradas y salidas</w:t>
            </w:r>
            <w:del w:id="263" w:author="Lizbeth" w:date="2015-11-19T19:03:00Z">
              <w:r w:rsidR="00D646B8" w:rsidDel="00640294">
                <w:rPr>
                  <w:rFonts w:cs="Arial"/>
                  <w:lang w:val="es-ES"/>
                </w:rPr>
                <w:delText>Le es asignada la dependencia donde el estudiante podrá realizar su SS</w:delText>
              </w:r>
            </w:del>
          </w:p>
        </w:tc>
      </w:tr>
      <w:tr w:rsidR="00D646B8" w:rsidRPr="00EA406C" w14:paraId="42670FD5"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420DB8A3" w14:textId="77777777" w:rsidR="00D646B8" w:rsidRPr="00731113" w:rsidRDefault="00D646B8" w:rsidP="00930D0E">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3712E31" w14:textId="77777777" w:rsidR="00D646B8" w:rsidDel="00640294" w:rsidRDefault="00D646B8" w:rsidP="00930D0E">
            <w:pPr>
              <w:rPr>
                <w:del w:id="264" w:author="Lizbeth" w:date="2015-11-19T19:03:00Z"/>
                <w:rFonts w:cs="Arial"/>
                <w:lang w:val="es-ES"/>
              </w:rPr>
            </w:pPr>
            <w:del w:id="265" w:author="Lizbeth" w:date="2015-11-19T19:03:00Z">
              <w:r w:rsidDel="00640294">
                <w:rPr>
                  <w:rFonts w:cs="Arial"/>
                  <w:lang w:val="es-ES"/>
                </w:rPr>
                <w:delText>Matrícula y contraseña.</w:delText>
              </w:r>
            </w:del>
          </w:p>
          <w:p w14:paraId="4805D3A2" w14:textId="77777777" w:rsidR="00D646B8" w:rsidDel="00640294" w:rsidRDefault="00D646B8" w:rsidP="00930D0E">
            <w:pPr>
              <w:rPr>
                <w:del w:id="266" w:author="Lizbeth" w:date="2015-11-19T19:03:00Z"/>
                <w:rFonts w:cs="Arial"/>
                <w:lang w:val="es-ES"/>
              </w:rPr>
            </w:pPr>
            <w:del w:id="267" w:author="Lizbeth" w:date="2015-11-19T19:03:00Z">
              <w:r w:rsidDel="00640294">
                <w:rPr>
                  <w:rFonts w:cs="Arial"/>
                  <w:lang w:val="es-ES"/>
                </w:rPr>
                <w:delText>Horario.</w:delText>
              </w:r>
            </w:del>
          </w:p>
          <w:p w14:paraId="2294D2C8" w14:textId="77777777" w:rsidR="00D646B8" w:rsidRPr="00731113" w:rsidRDefault="00D646B8" w:rsidP="00930D0E">
            <w:pPr>
              <w:rPr>
                <w:rFonts w:cs="Arial"/>
                <w:lang w:val="es-ES"/>
              </w:rPr>
            </w:pPr>
            <w:del w:id="268" w:author="Lizbeth" w:date="2015-11-19T19:03:00Z">
              <w:r w:rsidDel="00640294">
                <w:rPr>
                  <w:rFonts w:cs="Arial"/>
                  <w:lang w:val="es-ES"/>
                </w:rPr>
                <w:delText>Petición de guardado.</w:delText>
              </w:r>
            </w:del>
            <w:r>
              <w:rPr>
                <w:rFonts w:cs="Arial"/>
                <w:lang w:val="es-ES"/>
              </w:rPr>
              <w:t>Horario disponible</w:t>
            </w:r>
          </w:p>
        </w:tc>
      </w:tr>
      <w:tr w:rsidR="00D646B8" w:rsidRPr="00EA406C" w14:paraId="2A2B7E06"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06D73BAB" w14:textId="77777777" w:rsidR="00D646B8" w:rsidRPr="00731113" w:rsidRDefault="00D646B8" w:rsidP="00930D0E">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0A18C812" w14:textId="77777777" w:rsidR="00D646B8" w:rsidRDefault="00D646B8" w:rsidP="00930D0E">
            <w:pPr>
              <w:tabs>
                <w:tab w:val="center" w:pos="2868"/>
              </w:tabs>
              <w:rPr>
                <w:rFonts w:cs="Arial"/>
                <w:lang w:val="es-ES"/>
              </w:rPr>
            </w:pPr>
            <w:r>
              <w:rPr>
                <w:rFonts w:cs="Arial"/>
                <w:lang w:val="es-ES"/>
              </w:rPr>
              <w:t>Estado de la solicitud de guardado.</w:t>
            </w:r>
          </w:p>
          <w:p w14:paraId="73C00FCF" w14:textId="77777777" w:rsidR="00D646B8" w:rsidRPr="00731113" w:rsidRDefault="00D646B8" w:rsidP="00930D0E">
            <w:pPr>
              <w:tabs>
                <w:tab w:val="center" w:pos="2868"/>
              </w:tabs>
              <w:rPr>
                <w:rFonts w:cs="Arial"/>
                <w:lang w:val="es-ES"/>
              </w:rPr>
            </w:pPr>
            <w:r>
              <w:rPr>
                <w:rFonts w:cs="Arial"/>
                <w:lang w:val="es-ES"/>
              </w:rPr>
              <w:t>Información de errores suscitados.</w:t>
            </w:r>
          </w:p>
        </w:tc>
      </w:tr>
      <w:tr w:rsidR="00D646B8" w:rsidRPr="005B6FE0" w14:paraId="6B5AC4DE"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618E6F8A" w14:textId="77777777" w:rsidR="00D646B8" w:rsidRPr="00731113" w:rsidRDefault="00D646B8" w:rsidP="00930D0E">
            <w:pPr>
              <w:rPr>
                <w:rFonts w:cs="Arial"/>
                <w:b/>
                <w:lang w:val="es-ES"/>
              </w:rPr>
            </w:pPr>
            <w:r w:rsidRPr="00731113">
              <w:rPr>
                <w:rFonts w:cs="Arial"/>
                <w:b/>
                <w:lang w:val="es-ES"/>
              </w:rPr>
              <w:t xml:space="preserve">Incluye: </w:t>
            </w:r>
          </w:p>
          <w:p w14:paraId="3059E64A" w14:textId="77777777" w:rsidR="00D646B8" w:rsidRPr="00731113" w:rsidRDefault="00D646B8" w:rsidP="00930D0E">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03E4609B" w14:textId="77777777" w:rsidR="00D646B8" w:rsidRPr="005B6FE0" w:rsidRDefault="00D646B8" w:rsidP="00930D0E">
            <w:pPr>
              <w:rPr>
                <w:rFonts w:cs="Arial"/>
                <w:lang w:val="es-ES"/>
              </w:rPr>
            </w:pPr>
          </w:p>
        </w:tc>
      </w:tr>
      <w:tr w:rsidR="00D646B8" w:rsidRPr="00731113" w14:paraId="1D647BC7"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143F5916" w14:textId="77777777" w:rsidR="00D646B8" w:rsidRPr="00731113" w:rsidRDefault="00D646B8" w:rsidP="00930D0E">
            <w:pPr>
              <w:rPr>
                <w:rFonts w:cs="Arial"/>
                <w:b/>
                <w:lang w:val="es-ES"/>
              </w:rPr>
            </w:pPr>
            <w:r w:rsidRPr="00731113">
              <w:rPr>
                <w:rFonts w:cs="Arial"/>
                <w:b/>
                <w:lang w:val="es-ES"/>
              </w:rPr>
              <w:t>Extiende:</w:t>
            </w:r>
          </w:p>
          <w:p w14:paraId="5D494BC6" w14:textId="77777777" w:rsidR="00D646B8" w:rsidRPr="00731113" w:rsidRDefault="00D646B8" w:rsidP="00930D0E">
            <w:pPr>
              <w:rPr>
                <w:rFonts w:cs="Arial"/>
                <w:b/>
                <w:lang w:val="es-ES"/>
              </w:rPr>
            </w:pPr>
            <w:r w:rsidRPr="00731113">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14:paraId="5FECE044" w14:textId="77777777" w:rsidR="00D646B8" w:rsidRPr="00731113" w:rsidRDefault="00D646B8" w:rsidP="00930D0E">
            <w:pPr>
              <w:rPr>
                <w:rFonts w:cs="Arial"/>
                <w:lang w:val="es-ES"/>
              </w:rPr>
            </w:pPr>
          </w:p>
        </w:tc>
      </w:tr>
      <w:tr w:rsidR="00D646B8" w:rsidRPr="00731113" w14:paraId="2780F6F4"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32ED4A6D" w14:textId="77777777" w:rsidR="00D646B8" w:rsidRPr="00731113" w:rsidRDefault="00D646B8" w:rsidP="00930D0E">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544CF5DD" w14:textId="77777777" w:rsidR="00D646B8" w:rsidRPr="00731113" w:rsidRDefault="00D646B8" w:rsidP="00930D0E">
            <w:pPr>
              <w:rPr>
                <w:rFonts w:cs="Arial"/>
                <w:lang w:val="es-ES"/>
              </w:rPr>
            </w:pPr>
            <w:r w:rsidRPr="00731113">
              <w:rPr>
                <w:rFonts w:cs="Arial"/>
                <w:lang w:val="es-ES"/>
              </w:rPr>
              <w:t>Alta</w:t>
            </w:r>
          </w:p>
        </w:tc>
      </w:tr>
    </w:tbl>
    <w:p w14:paraId="5C2B5186" w14:textId="77777777" w:rsidR="003D5A95" w:rsidRDefault="003D5A95"/>
    <w:sectPr w:rsidR="003D5A9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zbeth" w:date="2015-11-19T18:17:00Z" w:initials="L">
    <w:p w14:paraId="5A148A7E" w14:textId="77777777" w:rsidR="00174410" w:rsidRPr="00FC02A1" w:rsidRDefault="00174410" w:rsidP="00174410">
      <w:pPr>
        <w:pStyle w:val="Textocomentario"/>
        <w:rPr>
          <w:lang w:val="es-MX"/>
        </w:rPr>
      </w:pPr>
      <w:r>
        <w:rPr>
          <w:rStyle w:val="Refdecomentario"/>
        </w:rPr>
        <w:annotationRef/>
      </w:r>
      <w:r w:rsidRPr="00FC02A1">
        <w:rPr>
          <w:lang w:val="es-MX"/>
        </w:rPr>
        <w:t>TÍTULOS DE QUÉ?</w:t>
      </w:r>
    </w:p>
  </w:comment>
  <w:comment w:id="1" w:author="Lizbeth" w:date="2015-11-19T18:17:00Z" w:initials="L">
    <w:p w14:paraId="6111F3F0" w14:textId="77777777" w:rsidR="00174410" w:rsidRPr="00FC02A1" w:rsidRDefault="00174410" w:rsidP="00174410">
      <w:pPr>
        <w:pStyle w:val="Textocomentario"/>
        <w:rPr>
          <w:lang w:val="es-MX"/>
        </w:rPr>
      </w:pPr>
      <w:r>
        <w:rPr>
          <w:rStyle w:val="Refdecomentario"/>
        </w:rPr>
        <w:annotationRef/>
      </w:r>
      <w:r w:rsidRPr="00FC02A1">
        <w:rPr>
          <w:lang w:val="es-MX"/>
        </w:rPr>
        <w:t>NOMBRE DE QUÉ?</w:t>
      </w:r>
    </w:p>
  </w:comment>
  <w:comment w:id="2" w:author="Lizbeth" w:date="2015-11-19T18:19:00Z" w:initials="L">
    <w:p w14:paraId="08C83B2C" w14:textId="77777777" w:rsidR="00174410" w:rsidRPr="00035B62" w:rsidRDefault="00174410" w:rsidP="00174410">
      <w:pPr>
        <w:pStyle w:val="Textocomentario"/>
        <w:rPr>
          <w:lang w:val="es-MX"/>
        </w:rPr>
      </w:pPr>
      <w:r>
        <w:rPr>
          <w:rStyle w:val="Refdecomentario"/>
        </w:rPr>
        <w:annotationRef/>
      </w:r>
      <w:r w:rsidRPr="00035B62">
        <w:rPr>
          <w:lang w:val="es-MX"/>
        </w:rPr>
        <w:t>CUÁLES ETIQUETAS? MEJOR MENCIONEN SÓLO “LA INFORMACI</w:t>
      </w:r>
      <w:r>
        <w:rPr>
          <w:lang w:val="es-MX"/>
        </w:rPr>
        <w:t>ÓN DEL PROYECTO,  COMO EL NOMBRE DEL PROYECTO, ETC..”</w:t>
      </w:r>
    </w:p>
  </w:comment>
  <w:comment w:id="3" w:author="Lizbeth" w:date="2015-11-19T18:23:00Z" w:initials="L">
    <w:p w14:paraId="0492B991" w14:textId="77777777" w:rsidR="00174410" w:rsidRPr="00035B62" w:rsidRDefault="00174410" w:rsidP="00174410">
      <w:pPr>
        <w:pStyle w:val="Textocomentario"/>
        <w:rPr>
          <w:lang w:val="es-MX"/>
        </w:rPr>
      </w:pPr>
      <w:r>
        <w:rPr>
          <w:rStyle w:val="Refdecomentario"/>
        </w:rPr>
        <w:annotationRef/>
      </w:r>
      <w:r w:rsidRPr="00035B62">
        <w:rPr>
          <w:lang w:val="es-MX"/>
        </w:rPr>
        <w:t>LA IDEA ERA UNA DESCRIPCIÓN M</w:t>
      </w:r>
      <w:r>
        <w:rPr>
          <w:lang w:val="es-MX"/>
        </w:rPr>
        <w:t>ÁS BREVE, PERO OK</w:t>
      </w:r>
    </w:p>
  </w:comment>
  <w:comment w:id="4" w:author="Lizbeth" w:date="2015-11-19T18:25:00Z" w:initials="L">
    <w:p w14:paraId="03AD26CA" w14:textId="77777777" w:rsidR="00624A34" w:rsidRPr="003E42AF" w:rsidRDefault="00624A34" w:rsidP="00624A34">
      <w:pPr>
        <w:pStyle w:val="Textocomentario"/>
        <w:rPr>
          <w:lang w:val="es-MX"/>
        </w:rPr>
      </w:pPr>
      <w:r>
        <w:rPr>
          <w:rStyle w:val="Refdecomentario"/>
        </w:rPr>
        <w:annotationRef/>
      </w:r>
      <w:r w:rsidRPr="003E42AF">
        <w:rPr>
          <w:lang w:val="es-MX"/>
        </w:rPr>
        <w:t>INGRESAR O SELECCIONAR DE LA TABLA?</w:t>
      </w:r>
    </w:p>
  </w:comment>
  <w:comment w:id="6" w:author="Lizbeth" w:date="2015-11-19T18:33:00Z" w:initials="L">
    <w:p w14:paraId="757C3DBF" w14:textId="77777777" w:rsidR="00CA36E7" w:rsidRPr="00B61CFF" w:rsidRDefault="00CA36E7" w:rsidP="00CA36E7">
      <w:pPr>
        <w:pStyle w:val="Textocomentario"/>
        <w:rPr>
          <w:lang w:val="es-MX"/>
        </w:rPr>
      </w:pPr>
      <w:r>
        <w:rPr>
          <w:rStyle w:val="Refdecomentario"/>
        </w:rPr>
        <w:annotationRef/>
      </w:r>
      <w:r w:rsidRPr="00B61CFF">
        <w:rPr>
          <w:lang w:val="es-MX"/>
        </w:rPr>
        <w:t>LA FECHA DE FIN DEL REPORTE SER</w:t>
      </w:r>
      <w:r>
        <w:rPr>
          <w:lang w:val="es-MX"/>
        </w:rPr>
        <w:t>Á EL ÚLTIMO DÍA DEL MES O SE LO PEDIRÁN AL USUARIO?</w:t>
      </w:r>
    </w:p>
  </w:comment>
  <w:comment w:id="224" w:author="Lizbeth" w:date="2015-11-19T18:54:00Z" w:initials="L">
    <w:p w14:paraId="666F0E47" w14:textId="77777777" w:rsidR="00116B6D" w:rsidRPr="00640294" w:rsidRDefault="00116B6D">
      <w:pPr>
        <w:pStyle w:val="Textocomentario"/>
        <w:rPr>
          <w:lang w:val="es-MX"/>
        </w:rPr>
      </w:pPr>
      <w:r>
        <w:rPr>
          <w:rStyle w:val="Refdecomentario"/>
        </w:rPr>
        <w:annotationRef/>
      </w:r>
      <w:r w:rsidRPr="00640294">
        <w:rPr>
          <w:lang w:val="es-MX"/>
        </w:rPr>
        <w:t xml:space="preserve">Cuando se presiona un botón? </w:t>
      </w:r>
      <w:r>
        <w:rPr>
          <w:lang w:val="es-MX"/>
        </w:rPr>
        <w:t>O</w:t>
      </w:r>
      <w:r w:rsidRPr="00640294">
        <w:rPr>
          <w:lang w:val="es-MX"/>
        </w:rPr>
        <w:t xml:space="preserve"> c</w:t>
      </w:r>
      <w:r>
        <w:rPr>
          <w:lang w:val="es-MX"/>
        </w:rPr>
        <w:t>ómo?</w:t>
      </w:r>
    </w:p>
  </w:comment>
  <w:comment w:id="238" w:author="Lizbeth" w:date="2015-11-19T19:01:00Z" w:initials="L">
    <w:p w14:paraId="4DA669CC" w14:textId="77777777" w:rsidR="00116B6D" w:rsidRPr="00640294" w:rsidRDefault="00116B6D">
      <w:pPr>
        <w:pStyle w:val="Textocomentario"/>
        <w:rPr>
          <w:lang w:val="es-MX"/>
        </w:rPr>
      </w:pPr>
      <w:r>
        <w:rPr>
          <w:rStyle w:val="Refdecomentario"/>
        </w:rPr>
        <w:annotationRef/>
      </w:r>
      <w:r w:rsidRPr="00640294">
        <w:rPr>
          <w:lang w:val="es-MX"/>
        </w:rPr>
        <w:t>PERO ESTE NO ES EL CU EN D</w:t>
      </w:r>
      <w:r>
        <w:rPr>
          <w:lang w:val="es-MX"/>
        </w:rPr>
        <w:t>ÓNDE ELIGEN SUS TRES OPCIONES, tendrán que rehacerlo</w:t>
      </w:r>
    </w:p>
  </w:comment>
  <w:comment w:id="240" w:author="Lizbeth" w:date="2015-11-19T19:01:00Z" w:initials="L">
    <w:p w14:paraId="11F018BD" w14:textId="77777777" w:rsidR="00C22088" w:rsidRPr="00640294" w:rsidRDefault="00C22088" w:rsidP="00C22088">
      <w:pPr>
        <w:pStyle w:val="Textocomentario"/>
        <w:rPr>
          <w:lang w:val="es-MX"/>
        </w:rPr>
      </w:pPr>
      <w:r>
        <w:rPr>
          <w:rStyle w:val="Refdecomentario"/>
        </w:rPr>
        <w:annotationRef/>
      </w:r>
      <w:r w:rsidRPr="00640294">
        <w:rPr>
          <w:lang w:val="es-MX"/>
        </w:rPr>
        <w:t>PERO ESTE NO ES EL CU EN D</w:t>
      </w:r>
      <w:r>
        <w:rPr>
          <w:lang w:val="es-MX"/>
        </w:rPr>
        <w:t>ÓNDE ELIGEN SUS TRES OPCIONES, tendrán que rehacerlo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148A7E" w15:done="1"/>
  <w15:commentEx w15:paraId="6111F3F0" w15:done="1"/>
  <w15:commentEx w15:paraId="08C83B2C" w15:done="1"/>
  <w15:commentEx w15:paraId="0492B991" w15:done="1"/>
  <w15:commentEx w15:paraId="03AD26CA" w15:done="0"/>
  <w15:commentEx w15:paraId="757C3DBF" w15:done="1"/>
  <w15:commentEx w15:paraId="666F0E47" w15:done="0"/>
  <w15:commentEx w15:paraId="4DA669CC" w15:done="0"/>
  <w15:commentEx w15:paraId="11F018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DF3D1" w14:textId="77777777" w:rsidR="009857DA" w:rsidRDefault="009857DA" w:rsidP="00035976">
      <w:r>
        <w:separator/>
      </w:r>
    </w:p>
  </w:endnote>
  <w:endnote w:type="continuationSeparator" w:id="0">
    <w:p w14:paraId="1C457058" w14:textId="77777777" w:rsidR="009857DA" w:rsidRDefault="009857DA" w:rsidP="00035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A3699" w14:textId="77777777" w:rsidR="009857DA" w:rsidRDefault="009857DA" w:rsidP="00035976">
      <w:r>
        <w:separator/>
      </w:r>
    </w:p>
  </w:footnote>
  <w:footnote w:type="continuationSeparator" w:id="0">
    <w:p w14:paraId="6107325E" w14:textId="77777777" w:rsidR="009857DA" w:rsidRDefault="009857DA" w:rsidP="000359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2" w15:restartNumberingAfterBreak="0">
    <w:nsid w:val="00000006"/>
    <w:multiLevelType w:val="singleLevel"/>
    <w:tmpl w:val="00000006"/>
    <w:name w:val="WW8Num6"/>
    <w:lvl w:ilvl="0">
      <w:start w:val="1"/>
      <w:numFmt w:val="decimal"/>
      <w:lvlText w:val="%1."/>
      <w:lvlJc w:val="left"/>
      <w:pPr>
        <w:tabs>
          <w:tab w:val="num" w:pos="360"/>
        </w:tabs>
        <w:ind w:left="36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5" w15:restartNumberingAfterBreak="0">
    <w:nsid w:val="00000010"/>
    <w:multiLevelType w:val="singleLevel"/>
    <w:tmpl w:val="00000010"/>
    <w:name w:val="WW8Num16"/>
    <w:lvl w:ilvl="0">
      <w:start w:val="1"/>
      <w:numFmt w:val="decimal"/>
      <w:lvlText w:val="%1."/>
      <w:lvlJc w:val="left"/>
      <w:pPr>
        <w:tabs>
          <w:tab w:val="num" w:pos="360"/>
        </w:tabs>
        <w:ind w:left="360" w:hanging="360"/>
      </w:pPr>
    </w:lvl>
  </w:abstractNum>
  <w:abstractNum w:abstractNumId="6" w15:restartNumberingAfterBreak="0">
    <w:nsid w:val="00000011"/>
    <w:multiLevelType w:val="singleLevel"/>
    <w:tmpl w:val="00000011"/>
    <w:name w:val="WW8Num17"/>
    <w:lvl w:ilvl="0">
      <w:start w:val="1"/>
      <w:numFmt w:val="decimal"/>
      <w:lvlText w:val="%1."/>
      <w:lvlJc w:val="left"/>
      <w:pPr>
        <w:tabs>
          <w:tab w:val="num" w:pos="360"/>
        </w:tabs>
        <w:ind w:left="360" w:hanging="360"/>
      </w:pPr>
    </w:lvl>
  </w:abstractNum>
  <w:abstractNum w:abstractNumId="7" w15:restartNumberingAfterBreak="0">
    <w:nsid w:val="00000012"/>
    <w:multiLevelType w:val="singleLevel"/>
    <w:tmpl w:val="00000012"/>
    <w:name w:val="WW8Num18"/>
    <w:lvl w:ilvl="0">
      <w:start w:val="1"/>
      <w:numFmt w:val="decimal"/>
      <w:lvlText w:val="%1."/>
      <w:lvlJc w:val="left"/>
      <w:pPr>
        <w:tabs>
          <w:tab w:val="num" w:pos="360"/>
        </w:tabs>
        <w:ind w:left="360" w:hanging="360"/>
      </w:pPr>
    </w:lvl>
  </w:abstractNum>
  <w:abstractNum w:abstractNumId="8" w15:restartNumberingAfterBreak="0">
    <w:nsid w:val="00000013"/>
    <w:multiLevelType w:val="singleLevel"/>
    <w:tmpl w:val="00000013"/>
    <w:name w:val="WW8Num19"/>
    <w:lvl w:ilvl="0">
      <w:start w:val="1"/>
      <w:numFmt w:val="decimal"/>
      <w:lvlText w:val="%1."/>
      <w:lvlJc w:val="left"/>
      <w:pPr>
        <w:tabs>
          <w:tab w:val="num" w:pos="360"/>
        </w:tabs>
        <w:ind w:left="360" w:hanging="360"/>
      </w:pPr>
    </w:lvl>
  </w:abstractNum>
  <w:abstractNum w:abstractNumId="9" w15:restartNumberingAfterBreak="0">
    <w:nsid w:val="00000014"/>
    <w:multiLevelType w:val="singleLevel"/>
    <w:tmpl w:val="00000014"/>
    <w:name w:val="WW8Num20"/>
    <w:lvl w:ilvl="0">
      <w:start w:val="1"/>
      <w:numFmt w:val="decimal"/>
      <w:lvlText w:val="%1."/>
      <w:lvlJc w:val="left"/>
      <w:pPr>
        <w:tabs>
          <w:tab w:val="num" w:pos="360"/>
        </w:tabs>
        <w:ind w:left="360" w:hanging="360"/>
      </w:pPr>
    </w:lvl>
  </w:abstractNum>
  <w:abstractNum w:abstractNumId="10" w15:restartNumberingAfterBreak="0">
    <w:nsid w:val="01EE4805"/>
    <w:multiLevelType w:val="hybridMultilevel"/>
    <w:tmpl w:val="2AD24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90079C4"/>
    <w:multiLevelType w:val="hybridMultilevel"/>
    <w:tmpl w:val="1A9404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AE11306"/>
    <w:multiLevelType w:val="hybridMultilevel"/>
    <w:tmpl w:val="6486FB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15A4DB3"/>
    <w:multiLevelType w:val="hybridMultilevel"/>
    <w:tmpl w:val="C4EC0A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7930CA1"/>
    <w:multiLevelType w:val="hybridMultilevel"/>
    <w:tmpl w:val="A650C7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7A41EF2"/>
    <w:multiLevelType w:val="hybridMultilevel"/>
    <w:tmpl w:val="104E0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950F18"/>
    <w:multiLevelType w:val="hybridMultilevel"/>
    <w:tmpl w:val="C6C657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EAD3E5E"/>
    <w:multiLevelType w:val="hybridMultilevel"/>
    <w:tmpl w:val="104E0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6ED0684"/>
    <w:multiLevelType w:val="hybridMultilevel"/>
    <w:tmpl w:val="2F0C46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1D16A65"/>
    <w:multiLevelType w:val="hybridMultilevel"/>
    <w:tmpl w:val="3B54980E"/>
    <w:lvl w:ilvl="0" w:tplc="C47EB5E6">
      <w:start w:val="1"/>
      <w:numFmt w:val="decimal"/>
      <w:lvlText w:val="%1."/>
      <w:lvlJc w:val="left"/>
      <w:pPr>
        <w:ind w:left="720" w:hanging="360"/>
      </w:pPr>
      <w:rPr>
        <w:rFonts w:hint="default"/>
        <w:strike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3A02EF6"/>
    <w:multiLevelType w:val="multilevel"/>
    <w:tmpl w:val="7F38155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6B7818C9"/>
    <w:multiLevelType w:val="hybridMultilevel"/>
    <w:tmpl w:val="7CC885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9A16052"/>
    <w:multiLevelType w:val="hybridMultilevel"/>
    <w:tmpl w:val="104E0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FE2573E"/>
    <w:multiLevelType w:val="hybridMultilevel"/>
    <w:tmpl w:val="B7EA38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0"/>
  </w:num>
  <w:num w:numId="12">
    <w:abstractNumId w:val="23"/>
  </w:num>
  <w:num w:numId="13">
    <w:abstractNumId w:val="14"/>
  </w:num>
  <w:num w:numId="14">
    <w:abstractNumId w:val="18"/>
  </w:num>
  <w:num w:numId="15">
    <w:abstractNumId w:val="21"/>
  </w:num>
  <w:num w:numId="16">
    <w:abstractNumId w:val="16"/>
  </w:num>
  <w:num w:numId="17">
    <w:abstractNumId w:val="15"/>
  </w:num>
  <w:num w:numId="18">
    <w:abstractNumId w:val="12"/>
  </w:num>
  <w:num w:numId="19">
    <w:abstractNumId w:val="13"/>
  </w:num>
  <w:num w:numId="20">
    <w:abstractNumId w:val="19"/>
  </w:num>
  <w:num w:numId="21">
    <w:abstractNumId w:val="10"/>
  </w:num>
  <w:num w:numId="22">
    <w:abstractNumId w:val="11"/>
  </w:num>
  <w:num w:numId="23">
    <w:abstractNumId w:val="17"/>
  </w:num>
  <w:num w:numId="24">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ES SOLANO FRANCISCO GERARDO">
    <w15:presenceInfo w15:providerId="None" w15:userId="MARES SOLANO FRANCISCO GERARDO"/>
  </w15:person>
  <w15:person w15:author="Luis Fernando Gomez Alejandre">
    <w15:presenceInfo w15:providerId="Windows Live" w15:userId="f2856b47e5e54f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76"/>
    <w:rsid w:val="00035976"/>
    <w:rsid w:val="00035B62"/>
    <w:rsid w:val="000A4D8F"/>
    <w:rsid w:val="000C2FBE"/>
    <w:rsid w:val="00116B6D"/>
    <w:rsid w:val="00126E66"/>
    <w:rsid w:val="0015618F"/>
    <w:rsid w:val="00174410"/>
    <w:rsid w:val="0019719E"/>
    <w:rsid w:val="001C359A"/>
    <w:rsid w:val="00222263"/>
    <w:rsid w:val="00267914"/>
    <w:rsid w:val="00284EFC"/>
    <w:rsid w:val="00291D36"/>
    <w:rsid w:val="002B1C5D"/>
    <w:rsid w:val="002D5EC6"/>
    <w:rsid w:val="002F0AE9"/>
    <w:rsid w:val="002F4FE4"/>
    <w:rsid w:val="00311CAE"/>
    <w:rsid w:val="003268E4"/>
    <w:rsid w:val="00372AD3"/>
    <w:rsid w:val="0039086A"/>
    <w:rsid w:val="003A1548"/>
    <w:rsid w:val="003B3349"/>
    <w:rsid w:val="003B447B"/>
    <w:rsid w:val="003D5A95"/>
    <w:rsid w:val="003E42AF"/>
    <w:rsid w:val="00415866"/>
    <w:rsid w:val="0043207D"/>
    <w:rsid w:val="00463209"/>
    <w:rsid w:val="00477245"/>
    <w:rsid w:val="004A4A85"/>
    <w:rsid w:val="004B4770"/>
    <w:rsid w:val="005118DA"/>
    <w:rsid w:val="005E1815"/>
    <w:rsid w:val="00624A34"/>
    <w:rsid w:val="00640294"/>
    <w:rsid w:val="0064776E"/>
    <w:rsid w:val="006A18D9"/>
    <w:rsid w:val="006C1F4B"/>
    <w:rsid w:val="006D3843"/>
    <w:rsid w:val="00736A41"/>
    <w:rsid w:val="00752237"/>
    <w:rsid w:val="00760D18"/>
    <w:rsid w:val="0080101F"/>
    <w:rsid w:val="008478FC"/>
    <w:rsid w:val="00847D5D"/>
    <w:rsid w:val="008C4238"/>
    <w:rsid w:val="00933E4E"/>
    <w:rsid w:val="009857DA"/>
    <w:rsid w:val="009E45C1"/>
    <w:rsid w:val="00A2316E"/>
    <w:rsid w:val="00A33DA5"/>
    <w:rsid w:val="00A54907"/>
    <w:rsid w:val="00A8310F"/>
    <w:rsid w:val="00AC47B8"/>
    <w:rsid w:val="00AF5167"/>
    <w:rsid w:val="00B61CFF"/>
    <w:rsid w:val="00B712C9"/>
    <w:rsid w:val="00B73918"/>
    <w:rsid w:val="00BD51AB"/>
    <w:rsid w:val="00BE6FBC"/>
    <w:rsid w:val="00C02514"/>
    <w:rsid w:val="00C22088"/>
    <w:rsid w:val="00C80D1E"/>
    <w:rsid w:val="00CA36E7"/>
    <w:rsid w:val="00CD2F99"/>
    <w:rsid w:val="00CF1196"/>
    <w:rsid w:val="00D00A18"/>
    <w:rsid w:val="00D15E59"/>
    <w:rsid w:val="00D4421D"/>
    <w:rsid w:val="00D646B8"/>
    <w:rsid w:val="00E14F00"/>
    <w:rsid w:val="00E54980"/>
    <w:rsid w:val="00E96593"/>
    <w:rsid w:val="00EB2524"/>
    <w:rsid w:val="00ED4699"/>
    <w:rsid w:val="00F30442"/>
    <w:rsid w:val="00F35642"/>
    <w:rsid w:val="00FC02A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0CCB"/>
  <w15:docId w15:val="{2C79877F-4CBC-48CD-B8AE-6BA35CEB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86A"/>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5976"/>
    <w:pPr>
      <w:suppressAutoHyphens w:val="0"/>
      <w:spacing w:after="200" w:line="276" w:lineRule="auto"/>
      <w:ind w:left="720"/>
      <w:contextualSpacing/>
    </w:pPr>
    <w:rPr>
      <w:rFonts w:asciiTheme="minorHAnsi" w:eastAsiaTheme="minorHAnsi" w:hAnsiTheme="minorHAnsi" w:cstheme="minorBidi"/>
      <w:szCs w:val="22"/>
      <w:lang w:val="es-MX" w:eastAsia="en-US"/>
    </w:rPr>
  </w:style>
  <w:style w:type="paragraph" w:styleId="Encabezado">
    <w:name w:val="header"/>
    <w:basedOn w:val="Normal"/>
    <w:link w:val="EncabezadoCar"/>
    <w:uiPriority w:val="99"/>
    <w:unhideWhenUsed/>
    <w:rsid w:val="00035976"/>
    <w:pPr>
      <w:tabs>
        <w:tab w:val="center" w:pos="4419"/>
        <w:tab w:val="right" w:pos="8838"/>
      </w:tabs>
    </w:pPr>
  </w:style>
  <w:style w:type="character" w:customStyle="1" w:styleId="EncabezadoCar">
    <w:name w:val="Encabezado Car"/>
    <w:basedOn w:val="Fuentedeprrafopredeter"/>
    <w:link w:val="Encabezado"/>
    <w:uiPriority w:val="99"/>
    <w:rsid w:val="00035976"/>
    <w:rPr>
      <w:rFonts w:ascii="Times New Roman" w:eastAsia="Times New Roman" w:hAnsi="Times New Roman" w:cs="Times New Roman"/>
      <w:szCs w:val="20"/>
      <w:lang w:val="en-US" w:eastAsia="ar-SA"/>
    </w:rPr>
  </w:style>
  <w:style w:type="paragraph" w:styleId="Piedepgina">
    <w:name w:val="footer"/>
    <w:basedOn w:val="Normal"/>
    <w:link w:val="PiedepginaCar"/>
    <w:uiPriority w:val="99"/>
    <w:unhideWhenUsed/>
    <w:rsid w:val="00035976"/>
    <w:pPr>
      <w:tabs>
        <w:tab w:val="center" w:pos="4419"/>
        <w:tab w:val="right" w:pos="8838"/>
      </w:tabs>
    </w:pPr>
  </w:style>
  <w:style w:type="character" w:customStyle="1" w:styleId="PiedepginaCar">
    <w:name w:val="Pie de página Car"/>
    <w:basedOn w:val="Fuentedeprrafopredeter"/>
    <w:link w:val="Piedepgina"/>
    <w:uiPriority w:val="99"/>
    <w:rsid w:val="00035976"/>
    <w:rPr>
      <w:rFonts w:ascii="Times New Roman" w:eastAsia="Times New Roman" w:hAnsi="Times New Roman" w:cs="Times New Roman"/>
      <w:szCs w:val="20"/>
      <w:lang w:val="en-US" w:eastAsia="ar-SA"/>
    </w:rPr>
  </w:style>
  <w:style w:type="character" w:styleId="Refdecomentario">
    <w:name w:val="annotation reference"/>
    <w:basedOn w:val="Fuentedeprrafopredeter"/>
    <w:uiPriority w:val="99"/>
    <w:semiHidden/>
    <w:unhideWhenUsed/>
    <w:rsid w:val="00035B62"/>
    <w:rPr>
      <w:sz w:val="16"/>
      <w:szCs w:val="16"/>
    </w:rPr>
  </w:style>
  <w:style w:type="paragraph" w:styleId="Textocomentario">
    <w:name w:val="annotation text"/>
    <w:basedOn w:val="Normal"/>
    <w:link w:val="TextocomentarioCar"/>
    <w:uiPriority w:val="99"/>
    <w:semiHidden/>
    <w:unhideWhenUsed/>
    <w:rsid w:val="00035B62"/>
    <w:rPr>
      <w:sz w:val="20"/>
    </w:rPr>
  </w:style>
  <w:style w:type="character" w:customStyle="1" w:styleId="TextocomentarioCar">
    <w:name w:val="Texto comentario Car"/>
    <w:basedOn w:val="Fuentedeprrafopredeter"/>
    <w:link w:val="Textocomentario"/>
    <w:uiPriority w:val="99"/>
    <w:semiHidden/>
    <w:rsid w:val="00035B62"/>
    <w:rPr>
      <w:rFonts w:ascii="Times New Roman" w:eastAsia="Times New Roman" w:hAnsi="Times New Roman" w:cs="Times New Roman"/>
      <w:sz w:val="20"/>
      <w:szCs w:val="20"/>
      <w:lang w:val="en-US" w:eastAsia="ar-SA"/>
    </w:rPr>
  </w:style>
  <w:style w:type="paragraph" w:styleId="Asuntodelcomentario">
    <w:name w:val="annotation subject"/>
    <w:basedOn w:val="Textocomentario"/>
    <w:next w:val="Textocomentario"/>
    <w:link w:val="AsuntodelcomentarioCar"/>
    <w:uiPriority w:val="99"/>
    <w:semiHidden/>
    <w:unhideWhenUsed/>
    <w:rsid w:val="00035B62"/>
    <w:rPr>
      <w:b/>
      <w:bCs/>
    </w:rPr>
  </w:style>
  <w:style w:type="character" w:customStyle="1" w:styleId="AsuntodelcomentarioCar">
    <w:name w:val="Asunto del comentario Car"/>
    <w:basedOn w:val="TextocomentarioCar"/>
    <w:link w:val="Asuntodelcomentario"/>
    <w:uiPriority w:val="99"/>
    <w:semiHidden/>
    <w:rsid w:val="00035B62"/>
    <w:rPr>
      <w:rFonts w:ascii="Times New Roman" w:eastAsia="Times New Roman" w:hAnsi="Times New Roman" w:cs="Times New Roman"/>
      <w:b/>
      <w:bCs/>
      <w:sz w:val="20"/>
      <w:szCs w:val="20"/>
      <w:lang w:val="en-US" w:eastAsia="ar-SA"/>
    </w:rPr>
  </w:style>
  <w:style w:type="paragraph" w:styleId="Textodeglobo">
    <w:name w:val="Balloon Text"/>
    <w:basedOn w:val="Normal"/>
    <w:link w:val="TextodegloboCar"/>
    <w:uiPriority w:val="99"/>
    <w:semiHidden/>
    <w:unhideWhenUsed/>
    <w:rsid w:val="00035B62"/>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B62"/>
    <w:rPr>
      <w:rFonts w:ascii="Tahoma" w:eastAsia="Times New Roman" w:hAnsi="Tahoma"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360">
      <w:bodyDiv w:val="1"/>
      <w:marLeft w:val="0"/>
      <w:marRight w:val="0"/>
      <w:marTop w:val="0"/>
      <w:marBottom w:val="0"/>
      <w:divBdr>
        <w:top w:val="none" w:sz="0" w:space="0" w:color="auto"/>
        <w:left w:val="none" w:sz="0" w:space="0" w:color="auto"/>
        <w:bottom w:val="none" w:sz="0" w:space="0" w:color="auto"/>
        <w:right w:val="none" w:sz="0" w:space="0" w:color="auto"/>
      </w:divBdr>
    </w:div>
    <w:div w:id="707680920">
      <w:bodyDiv w:val="1"/>
      <w:marLeft w:val="0"/>
      <w:marRight w:val="0"/>
      <w:marTop w:val="0"/>
      <w:marBottom w:val="0"/>
      <w:divBdr>
        <w:top w:val="none" w:sz="0" w:space="0" w:color="auto"/>
        <w:left w:val="none" w:sz="0" w:space="0" w:color="auto"/>
        <w:bottom w:val="none" w:sz="0" w:space="0" w:color="auto"/>
        <w:right w:val="none" w:sz="0" w:space="0" w:color="auto"/>
      </w:divBdr>
    </w:div>
    <w:div w:id="10985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1D653-69D2-4CB9-ADDA-5FC301F4E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1488</Words>
  <Characters>8188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Lizbeth</dc:creator>
  <cp:lastModifiedBy>MARES SOLANO FRANCISCO GERARDO</cp:lastModifiedBy>
  <cp:revision>3</cp:revision>
  <dcterms:created xsi:type="dcterms:W3CDTF">2015-11-24T03:31:00Z</dcterms:created>
  <dcterms:modified xsi:type="dcterms:W3CDTF">2015-11-24T03:44:00Z</dcterms:modified>
</cp:coreProperties>
</file>